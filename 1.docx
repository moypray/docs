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E2C" w:rsidRDefault="00286CA6" w:rsidP="00D04CBB">
      <w:pPr>
        <w:pStyle w:val="af5"/>
        <w:ind w:firstLine="643"/>
      </w:pPr>
      <w:r>
        <w:rPr>
          <w:rFonts w:hint="eastAsia"/>
        </w:rPr>
        <w:t>第</w:t>
      </w:r>
      <w:r w:rsidR="003D766D">
        <w:rPr>
          <w:rFonts w:hint="eastAsia"/>
        </w:rPr>
        <w:t>8</w:t>
      </w:r>
      <w:r w:rsidR="00A64640">
        <w:rPr>
          <w:rFonts w:hint="eastAsia"/>
        </w:rPr>
        <w:t>章</w:t>
      </w:r>
      <w:r w:rsidR="00A64640">
        <w:rPr>
          <w:rFonts w:hint="eastAsia"/>
        </w:rPr>
        <w:t xml:space="preserve"> </w:t>
      </w:r>
      <w:r w:rsidR="00AC69E5">
        <w:t>D</w:t>
      </w:r>
      <w:r w:rsidR="00AC69E5">
        <w:rPr>
          <w:rFonts w:hint="eastAsia"/>
        </w:rPr>
        <w:t>ocker</w:t>
      </w:r>
      <w:r w:rsidR="00AC69E5">
        <w:rPr>
          <w:rFonts w:hint="eastAsia"/>
        </w:rPr>
        <w:t>实战</w:t>
      </w:r>
    </w:p>
    <w:p w:rsidR="005F289A" w:rsidRDefault="006F71DA" w:rsidP="00D04CBB">
      <w:r>
        <w:rPr>
          <w:rFonts w:hint="eastAsia"/>
        </w:rPr>
        <w:t>和前些章节不同，本章将介绍</w:t>
      </w:r>
      <w:r>
        <w:rPr>
          <w:rFonts w:hint="eastAsia"/>
        </w:rPr>
        <w:t>Docker</w:t>
      </w:r>
      <w:r>
        <w:rPr>
          <w:rFonts w:hint="eastAsia"/>
        </w:rPr>
        <w:t>的项目开发流程，</w:t>
      </w:r>
      <w:r w:rsidR="00587AAC">
        <w:rPr>
          <w:rFonts w:hint="eastAsia"/>
        </w:rPr>
        <w:t>重在应用和实例。</w:t>
      </w:r>
      <w:r w:rsidR="0072494F">
        <w:rPr>
          <w:rFonts w:hint="eastAsia"/>
        </w:rPr>
        <w:t>在开始本节内容之前，首先</w:t>
      </w:r>
      <w:r w:rsidR="00603252">
        <w:rPr>
          <w:rFonts w:hint="eastAsia"/>
        </w:rPr>
        <w:t>来</w:t>
      </w:r>
      <w:r w:rsidR="0072494F">
        <w:rPr>
          <w:rFonts w:hint="eastAsia"/>
        </w:rPr>
        <w:t>了解</w:t>
      </w:r>
      <w:r w:rsidR="00603252">
        <w:rPr>
          <w:rFonts w:hint="eastAsia"/>
        </w:rPr>
        <w:t>一</w:t>
      </w:r>
      <w:r w:rsidR="0072494F">
        <w:rPr>
          <w:rFonts w:hint="eastAsia"/>
        </w:rPr>
        <w:t>下</w:t>
      </w:r>
      <w:proofErr w:type="spellStart"/>
      <w:r w:rsidR="0072494F">
        <w:rPr>
          <w:rFonts w:hint="eastAsia"/>
        </w:rPr>
        <w:t>Docker</w:t>
      </w:r>
      <w:proofErr w:type="spellEnd"/>
      <w:r w:rsidR="0072494F">
        <w:rPr>
          <w:rFonts w:hint="eastAsia"/>
        </w:rPr>
        <w:t>镜像的开发过程</w:t>
      </w:r>
      <w:r w:rsidR="00603252">
        <w:rPr>
          <w:rFonts w:hint="eastAsia"/>
        </w:rPr>
        <w:t>，如图</w:t>
      </w:r>
      <w:r w:rsidR="008767EE">
        <w:rPr>
          <w:rFonts w:hint="eastAsia"/>
        </w:rPr>
        <w:t>8</w:t>
      </w:r>
      <w:r w:rsidR="00603252">
        <w:rPr>
          <w:rFonts w:hint="eastAsia"/>
        </w:rPr>
        <w:t>-1</w:t>
      </w:r>
      <w:r w:rsidR="00603252">
        <w:rPr>
          <w:rFonts w:hint="eastAsia"/>
        </w:rPr>
        <w:t>所示。</w:t>
      </w:r>
    </w:p>
    <w:p w:rsidR="005F289A" w:rsidRDefault="002B3A35" w:rsidP="00FA0B7C">
      <w:r>
        <w:rPr>
          <w:rFonts w:hint="eastAsia"/>
          <w:noProof/>
          <w:snapToGrid/>
        </w:rPr>
        <w:drawing>
          <wp:inline distT="0" distB="0" distL="0" distR="0">
            <wp:extent cx="4915259" cy="2535818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589" cy="253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D56" w:rsidRDefault="00E62B72" w:rsidP="00E62B72">
      <w:pPr>
        <w:jc w:val="center"/>
      </w:pPr>
      <w:r>
        <w:rPr>
          <w:rFonts w:hint="eastAsia"/>
        </w:rPr>
        <w:t>图</w:t>
      </w:r>
      <w:r w:rsidR="00072A1B">
        <w:rPr>
          <w:rFonts w:hint="eastAsia"/>
        </w:rPr>
        <w:t>8</w:t>
      </w:r>
      <w:r w:rsidR="00603252">
        <w:rPr>
          <w:rFonts w:hint="eastAsia"/>
        </w:rPr>
        <w:t>-</w:t>
      </w:r>
      <w:r>
        <w:rPr>
          <w:rFonts w:hint="eastAsia"/>
        </w:rPr>
        <w:t>1</w:t>
      </w:r>
      <w:r w:rsidR="00603252">
        <w:rPr>
          <w:rFonts w:hint="eastAsia"/>
        </w:rPr>
        <w:t xml:space="preserve">  </w:t>
      </w:r>
      <w:proofErr w:type="spellStart"/>
      <w:r>
        <w:rPr>
          <w:rFonts w:hint="eastAsia"/>
        </w:rPr>
        <w:t>Docker</w:t>
      </w:r>
      <w:proofErr w:type="spellEnd"/>
      <w:r w:rsidR="0083308E">
        <w:rPr>
          <w:rFonts w:hint="eastAsia"/>
        </w:rPr>
        <w:t>镜像开发流程</w:t>
      </w:r>
    </w:p>
    <w:p w:rsidR="005F289A" w:rsidRDefault="005F289A" w:rsidP="00D04CBB">
      <w:r>
        <w:rPr>
          <w:rFonts w:hint="eastAsia"/>
        </w:rPr>
        <w:t>从</w:t>
      </w:r>
      <w:r w:rsidR="007A6264">
        <w:rPr>
          <w:rFonts w:hint="eastAsia"/>
        </w:rPr>
        <w:t>前些章节</w:t>
      </w:r>
      <w:r w:rsidR="00603252">
        <w:rPr>
          <w:rFonts w:hint="eastAsia"/>
        </w:rPr>
        <w:t>已知道，</w:t>
      </w:r>
      <w:r w:rsidR="00716BC2">
        <w:rPr>
          <w:rFonts w:hint="eastAsia"/>
        </w:rPr>
        <w:t>D</w:t>
      </w:r>
      <w:r>
        <w:rPr>
          <w:rFonts w:hint="eastAsia"/>
        </w:rPr>
        <w:t xml:space="preserve">ocker </w:t>
      </w:r>
      <w:r w:rsidR="00D02B88">
        <w:rPr>
          <w:rFonts w:hint="eastAsia"/>
        </w:rPr>
        <w:t>H</w:t>
      </w:r>
      <w:r>
        <w:rPr>
          <w:rFonts w:hint="eastAsia"/>
        </w:rPr>
        <w:t>ub</w:t>
      </w:r>
      <w:r>
        <w:rPr>
          <w:rFonts w:hint="eastAsia"/>
        </w:rPr>
        <w:t>是用来存储</w:t>
      </w:r>
      <w:r w:rsidR="003E03B8">
        <w:rPr>
          <w:rFonts w:hint="eastAsia"/>
        </w:rPr>
        <w:t>D</w:t>
      </w:r>
      <w:r>
        <w:rPr>
          <w:rFonts w:hint="eastAsia"/>
        </w:rPr>
        <w:t>ocker</w:t>
      </w:r>
      <w:r>
        <w:rPr>
          <w:rFonts w:hint="eastAsia"/>
        </w:rPr>
        <w:t>镜像的，</w:t>
      </w:r>
      <w:r w:rsidR="009D697E">
        <w:rPr>
          <w:rFonts w:hint="eastAsia"/>
        </w:rPr>
        <w:t>D</w:t>
      </w:r>
      <w:r>
        <w:rPr>
          <w:rFonts w:hint="eastAsia"/>
        </w:rPr>
        <w:t>ocker</w:t>
      </w:r>
      <w:r>
        <w:rPr>
          <w:rFonts w:hint="eastAsia"/>
        </w:rPr>
        <w:t>本地开发环境是用来做开发镜像的，</w:t>
      </w:r>
      <w:r w:rsidR="00E240B9">
        <w:rPr>
          <w:rFonts w:hint="eastAsia"/>
        </w:rPr>
        <w:t>通常</w:t>
      </w:r>
      <w:r w:rsidR="0096126F">
        <w:rPr>
          <w:rFonts w:hint="eastAsia"/>
        </w:rPr>
        <w:t>的开发流程是先</w:t>
      </w:r>
      <w:r>
        <w:rPr>
          <w:rFonts w:hint="eastAsia"/>
        </w:rPr>
        <w:t>从</w:t>
      </w:r>
      <w:r w:rsidR="00B265FF">
        <w:rPr>
          <w:rFonts w:hint="eastAsia"/>
        </w:rPr>
        <w:t>D</w:t>
      </w:r>
      <w:r>
        <w:rPr>
          <w:rFonts w:hint="eastAsia"/>
        </w:rPr>
        <w:t>ocker</w:t>
      </w:r>
      <w:r w:rsidR="002A0656">
        <w:rPr>
          <w:rFonts w:hint="eastAsia"/>
        </w:rPr>
        <w:t xml:space="preserve"> </w:t>
      </w:r>
      <w:r>
        <w:rPr>
          <w:rFonts w:hint="eastAsia"/>
        </w:rPr>
        <w:t>Hub</w:t>
      </w:r>
      <w:r w:rsidR="00177E14">
        <w:rPr>
          <w:rFonts w:hint="eastAsia"/>
        </w:rPr>
        <w:t>中获取到基础镜像，</w:t>
      </w:r>
      <w:r w:rsidR="00F66C06">
        <w:rPr>
          <w:rFonts w:hint="eastAsia"/>
        </w:rPr>
        <w:t>之后在这个镜像的基础上做开发以满足一定的需求或提供</w:t>
      </w:r>
      <w:r w:rsidR="00C84723">
        <w:rPr>
          <w:rFonts w:hint="eastAsia"/>
        </w:rPr>
        <w:t>某</w:t>
      </w:r>
      <w:r w:rsidR="00F66C06">
        <w:rPr>
          <w:rFonts w:hint="eastAsia"/>
        </w:rPr>
        <w:t>种服务，并由此产生新的镜像</w:t>
      </w:r>
      <w:r>
        <w:rPr>
          <w:rFonts w:hint="eastAsia"/>
        </w:rPr>
        <w:t>，</w:t>
      </w:r>
      <w:r w:rsidR="000B010F">
        <w:rPr>
          <w:rFonts w:hint="eastAsia"/>
        </w:rPr>
        <w:t>然后</w:t>
      </w:r>
      <w:r>
        <w:rPr>
          <w:rFonts w:hint="eastAsia"/>
        </w:rPr>
        <w:t>就可以</w:t>
      </w:r>
      <w:r>
        <w:rPr>
          <w:rFonts w:hint="eastAsia"/>
        </w:rPr>
        <w:t>push</w:t>
      </w:r>
      <w:r>
        <w:rPr>
          <w:rFonts w:hint="eastAsia"/>
        </w:rPr>
        <w:t>到</w:t>
      </w:r>
      <w:r w:rsidR="00B42F29">
        <w:rPr>
          <w:rFonts w:hint="eastAsia"/>
        </w:rPr>
        <w:t>D</w:t>
      </w:r>
      <w:r>
        <w:rPr>
          <w:rFonts w:hint="eastAsia"/>
        </w:rPr>
        <w:t xml:space="preserve">ocker </w:t>
      </w:r>
      <w:r w:rsidR="00B42F29">
        <w:rPr>
          <w:rFonts w:hint="eastAsia"/>
        </w:rPr>
        <w:t>H</w:t>
      </w:r>
      <w:r>
        <w:rPr>
          <w:rFonts w:hint="eastAsia"/>
        </w:rPr>
        <w:t>ub</w:t>
      </w:r>
      <w:r>
        <w:rPr>
          <w:rFonts w:hint="eastAsia"/>
        </w:rPr>
        <w:t>中，</w:t>
      </w:r>
      <w:r w:rsidR="00E240B9">
        <w:rPr>
          <w:rFonts w:hint="eastAsia"/>
        </w:rPr>
        <w:t>且</w:t>
      </w:r>
      <w:r>
        <w:rPr>
          <w:rFonts w:hint="eastAsia"/>
        </w:rPr>
        <w:t>本地无需保留镜像的备份（相关的源码</w:t>
      </w:r>
      <w:r w:rsidR="00647FAA">
        <w:rPr>
          <w:rFonts w:hint="eastAsia"/>
        </w:rPr>
        <w:t>、</w:t>
      </w:r>
      <w:r w:rsidR="00046B08">
        <w:rPr>
          <w:rFonts w:hint="eastAsia"/>
        </w:rPr>
        <w:t>D</w:t>
      </w:r>
      <w:r>
        <w:rPr>
          <w:rFonts w:hint="eastAsia"/>
        </w:rPr>
        <w:t>ockerfile</w:t>
      </w:r>
      <w:r w:rsidR="00A14156">
        <w:rPr>
          <w:rFonts w:hint="eastAsia"/>
        </w:rPr>
        <w:t>还是需要留的），</w:t>
      </w:r>
      <w:r w:rsidR="00EE2070">
        <w:rPr>
          <w:rFonts w:hint="eastAsia"/>
        </w:rPr>
        <w:t>这样开发工作就完成了</w:t>
      </w:r>
      <w:r w:rsidR="00A14156">
        <w:rPr>
          <w:rFonts w:hint="eastAsia"/>
        </w:rPr>
        <w:t>。</w:t>
      </w:r>
      <w:r>
        <w:rPr>
          <w:rFonts w:hint="eastAsia"/>
        </w:rPr>
        <w:t>部署</w:t>
      </w:r>
      <w:r w:rsidR="00563726">
        <w:rPr>
          <w:rFonts w:hint="eastAsia"/>
        </w:rPr>
        <w:t>的时候</w:t>
      </w:r>
      <w:r>
        <w:rPr>
          <w:rFonts w:hint="eastAsia"/>
        </w:rPr>
        <w:t>直接将开发好的镜像</w:t>
      </w:r>
      <w:r>
        <w:rPr>
          <w:rFonts w:hint="eastAsia"/>
        </w:rPr>
        <w:t>pull</w:t>
      </w:r>
      <w:r w:rsidR="00C32C8A">
        <w:rPr>
          <w:rFonts w:hint="eastAsia"/>
        </w:rPr>
        <w:t>下来，然后使用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</w:t>
      </w:r>
      <w:r w:rsidR="008541C3">
        <w:rPr>
          <w:rFonts w:hint="eastAsia"/>
        </w:rPr>
        <w:t>命令部署</w:t>
      </w:r>
      <w:r>
        <w:rPr>
          <w:rFonts w:hint="eastAsia"/>
        </w:rPr>
        <w:t>，或者借助其他部署工具（比如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  <w:r>
        <w:rPr>
          <w:rFonts w:hint="eastAsia"/>
        </w:rPr>
        <w:t>）</w:t>
      </w:r>
      <w:r w:rsidR="003F45BE">
        <w:rPr>
          <w:rFonts w:hint="eastAsia"/>
        </w:rPr>
        <w:t>来部署</w:t>
      </w:r>
      <w:r w:rsidR="00C97BF5">
        <w:rPr>
          <w:rFonts w:hint="eastAsia"/>
        </w:rPr>
        <w:t>。</w:t>
      </w:r>
    </w:p>
    <w:p w:rsidR="00B2201C" w:rsidRDefault="003D2A1C" w:rsidP="00D04CBB">
      <w:r>
        <w:rPr>
          <w:rFonts w:hint="eastAsia"/>
        </w:rPr>
        <w:t>本章首先会介绍</w:t>
      </w:r>
      <w:r>
        <w:rPr>
          <w:rFonts w:hint="eastAsia"/>
        </w:rPr>
        <w:t>Dockerfile</w:t>
      </w:r>
      <w:r>
        <w:rPr>
          <w:rFonts w:hint="eastAsia"/>
        </w:rPr>
        <w:t>的基本知识和语法，毕竟容器构建是离不开</w:t>
      </w:r>
      <w:r>
        <w:rPr>
          <w:rFonts w:hint="eastAsia"/>
        </w:rPr>
        <w:t>Dockerfile</w:t>
      </w:r>
      <w:r>
        <w:rPr>
          <w:rFonts w:hint="eastAsia"/>
        </w:rPr>
        <w:t>的</w:t>
      </w:r>
      <w:r w:rsidR="000643E6">
        <w:rPr>
          <w:rFonts w:hint="eastAsia"/>
        </w:rPr>
        <w:t>；</w:t>
      </w:r>
      <w:r w:rsidR="00FF7D0B">
        <w:rPr>
          <w:rFonts w:hint="eastAsia"/>
        </w:rPr>
        <w:t>而</w:t>
      </w:r>
      <w:r w:rsidR="00204B70">
        <w:rPr>
          <w:rFonts w:hint="eastAsia"/>
        </w:rPr>
        <w:t>后</w:t>
      </w:r>
      <w:r w:rsidR="008A2558">
        <w:rPr>
          <w:rFonts w:hint="eastAsia"/>
        </w:rPr>
        <w:t>将创建一个基于</w:t>
      </w:r>
      <w:r w:rsidR="008A2558">
        <w:rPr>
          <w:rFonts w:hint="eastAsia"/>
        </w:rPr>
        <w:t>Web</w:t>
      </w:r>
      <w:r w:rsidR="008A2558">
        <w:rPr>
          <w:rFonts w:hint="eastAsia"/>
        </w:rPr>
        <w:t>服务器的工程，</w:t>
      </w:r>
      <w:r w:rsidR="00DA2B20">
        <w:rPr>
          <w:rFonts w:hint="eastAsia"/>
        </w:rPr>
        <w:t>并为该</w:t>
      </w:r>
      <w:r w:rsidR="00DA2B20">
        <w:rPr>
          <w:rFonts w:hint="eastAsia"/>
        </w:rPr>
        <w:t>Web</w:t>
      </w:r>
      <w:r w:rsidR="00DA2B20">
        <w:rPr>
          <w:rFonts w:hint="eastAsia"/>
        </w:rPr>
        <w:t>前</w:t>
      </w:r>
      <w:r w:rsidR="008261EB">
        <w:rPr>
          <w:rFonts w:hint="eastAsia"/>
        </w:rPr>
        <w:t>端挂上后</w:t>
      </w:r>
      <w:r w:rsidR="000739B5">
        <w:rPr>
          <w:rFonts w:hint="eastAsia"/>
        </w:rPr>
        <w:t>端</w:t>
      </w:r>
      <w:r w:rsidR="008261EB">
        <w:rPr>
          <w:rFonts w:hint="eastAsia"/>
        </w:rPr>
        <w:t>务器，</w:t>
      </w:r>
      <w:r w:rsidR="00FE56E5">
        <w:rPr>
          <w:rFonts w:hint="eastAsia"/>
        </w:rPr>
        <w:t>后端由几个独立的模块组成</w:t>
      </w:r>
      <w:r w:rsidR="008261EB">
        <w:rPr>
          <w:rFonts w:hint="eastAsia"/>
        </w:rPr>
        <w:t>。在该工程中，每个模块都会是一个镜像，这些镜像协同工作，通过</w:t>
      </w:r>
      <w:r w:rsidR="008261EB">
        <w:rPr>
          <w:rFonts w:hint="eastAsia"/>
        </w:rPr>
        <w:t>REST API</w:t>
      </w:r>
      <w:r w:rsidR="008261EB">
        <w:rPr>
          <w:rFonts w:hint="eastAsia"/>
        </w:rPr>
        <w:t>（</w:t>
      </w:r>
      <w:r w:rsidR="008261EB">
        <w:rPr>
          <w:rFonts w:hint="eastAsia"/>
        </w:rPr>
        <w:t>HTTP</w:t>
      </w:r>
      <w:r w:rsidR="008261EB">
        <w:rPr>
          <w:rFonts w:hint="eastAsia"/>
        </w:rPr>
        <w:t>接口）通信，</w:t>
      </w:r>
      <w:r w:rsidR="00CC4643">
        <w:rPr>
          <w:rFonts w:hint="eastAsia"/>
        </w:rPr>
        <w:t>相互</w:t>
      </w:r>
      <w:r w:rsidR="008261EB">
        <w:rPr>
          <w:rFonts w:hint="eastAsia"/>
        </w:rPr>
        <w:t>独立，共同完成一个</w:t>
      </w:r>
      <w:r w:rsidR="008261EB">
        <w:rPr>
          <w:rFonts w:hint="eastAsia"/>
        </w:rPr>
        <w:t>Web</w:t>
      </w:r>
      <w:r w:rsidR="008261EB">
        <w:rPr>
          <w:rFonts w:hint="eastAsia"/>
        </w:rPr>
        <w:t>站点前台和后台工作。该工程使用</w:t>
      </w:r>
      <w:proofErr w:type="spellStart"/>
      <w:r w:rsidR="00DA2B20">
        <w:rPr>
          <w:rFonts w:hint="eastAsia"/>
        </w:rPr>
        <w:t>docker</w:t>
      </w:r>
      <w:proofErr w:type="spellEnd"/>
      <w:r w:rsidR="00DA2B20">
        <w:rPr>
          <w:rFonts w:hint="eastAsia"/>
        </w:rPr>
        <w:t>-compose</w:t>
      </w:r>
      <w:r w:rsidR="00A51218">
        <w:rPr>
          <w:rFonts w:hint="eastAsia"/>
        </w:rPr>
        <w:t>同时</w:t>
      </w:r>
      <w:r w:rsidR="00595F80">
        <w:rPr>
          <w:rFonts w:hint="eastAsia"/>
        </w:rPr>
        <w:t>管理几个容器</w:t>
      </w:r>
      <w:r w:rsidR="00B40A5C">
        <w:rPr>
          <w:rFonts w:hint="eastAsia"/>
        </w:rPr>
        <w:t>，是</w:t>
      </w:r>
      <w:r w:rsidR="00B40A5C">
        <w:rPr>
          <w:rFonts w:hint="eastAsia"/>
        </w:rPr>
        <w:t>Docker</w:t>
      </w:r>
      <w:r w:rsidR="00B40A5C">
        <w:rPr>
          <w:rFonts w:hint="eastAsia"/>
        </w:rPr>
        <w:t>镜像管理的</w:t>
      </w:r>
      <w:r w:rsidR="003738F4">
        <w:rPr>
          <w:rFonts w:hint="eastAsia"/>
        </w:rPr>
        <w:t>典型</w:t>
      </w:r>
      <w:r w:rsidR="00B40A5C">
        <w:rPr>
          <w:rFonts w:hint="eastAsia"/>
        </w:rPr>
        <w:t>范例。</w:t>
      </w:r>
    </w:p>
    <w:p w:rsidR="00296387" w:rsidRPr="000A5358" w:rsidRDefault="00296387" w:rsidP="00D04CBB">
      <w:pPr>
        <w:rPr>
          <w:snapToGrid/>
          <w:kern w:val="2"/>
        </w:rPr>
      </w:pPr>
    </w:p>
    <w:p w:rsidR="00013E8E" w:rsidRDefault="00013E8E" w:rsidP="003D6BA3">
      <w:pPr>
        <w:pStyle w:val="2"/>
        <w:numPr>
          <w:ilvl w:val="1"/>
          <w:numId w:val="4"/>
        </w:numPr>
      </w:pPr>
      <w:r>
        <w:rPr>
          <w:rFonts w:hint="eastAsia"/>
        </w:rPr>
        <w:t>Dockerfile</w:t>
      </w:r>
      <w:r>
        <w:rPr>
          <w:rFonts w:hint="eastAsia"/>
        </w:rPr>
        <w:t>简介</w:t>
      </w:r>
    </w:p>
    <w:p w:rsidR="00B81047" w:rsidRPr="00B81047" w:rsidRDefault="007F6C8C" w:rsidP="00D04CBB">
      <w:r>
        <w:rPr>
          <w:rFonts w:hint="eastAsia"/>
        </w:rPr>
        <w:t>接下来将一起来探讨</w:t>
      </w:r>
      <w:r>
        <w:rPr>
          <w:rFonts w:hint="eastAsia"/>
        </w:rPr>
        <w:t>Dockerfile</w:t>
      </w:r>
      <w:r>
        <w:rPr>
          <w:rFonts w:hint="eastAsia"/>
        </w:rPr>
        <w:t>的构成和语法。通过本节的学习，</w:t>
      </w:r>
      <w:r w:rsidR="00750CF0">
        <w:rPr>
          <w:rFonts w:hint="eastAsia"/>
        </w:rPr>
        <w:t>你</w:t>
      </w:r>
      <w:r>
        <w:rPr>
          <w:rFonts w:hint="eastAsia"/>
        </w:rPr>
        <w:t>可以轻松</w:t>
      </w:r>
      <w:r w:rsidR="00646C7A">
        <w:rPr>
          <w:rFonts w:hint="eastAsia"/>
        </w:rPr>
        <w:t>地</w:t>
      </w:r>
      <w:r>
        <w:rPr>
          <w:rFonts w:hint="eastAsia"/>
        </w:rPr>
        <w:t>写出自</w:t>
      </w:r>
      <w:r>
        <w:rPr>
          <w:rFonts w:hint="eastAsia"/>
        </w:rPr>
        <w:lastRenderedPageBreak/>
        <w:t>己需要的</w:t>
      </w:r>
      <w:r>
        <w:rPr>
          <w:rFonts w:hint="eastAsia"/>
        </w:rPr>
        <w:t>Dockerfile</w:t>
      </w:r>
      <w:r w:rsidR="00B81047">
        <w:rPr>
          <w:rFonts w:hint="eastAsia"/>
        </w:rPr>
        <w:t>。本节由浅入深，</w:t>
      </w:r>
      <w:r w:rsidR="00494919">
        <w:rPr>
          <w:rFonts w:hint="eastAsia"/>
        </w:rPr>
        <w:t>由一个简单例子开始</w:t>
      </w:r>
      <w:r w:rsidR="00B81047">
        <w:rPr>
          <w:rFonts w:hint="eastAsia"/>
        </w:rPr>
        <w:t>，之后会一一介绍</w:t>
      </w:r>
      <w:r w:rsidR="00B81047">
        <w:rPr>
          <w:rFonts w:hint="eastAsia"/>
        </w:rPr>
        <w:t>Dockerfile</w:t>
      </w:r>
      <w:r w:rsidR="00B81047">
        <w:rPr>
          <w:rFonts w:hint="eastAsia"/>
        </w:rPr>
        <w:t>的各种</w:t>
      </w:r>
      <w:r w:rsidR="005F51F0">
        <w:rPr>
          <w:rFonts w:hint="eastAsia"/>
        </w:rPr>
        <w:t>命令</w:t>
      </w:r>
      <w:r w:rsidR="00CA72F2">
        <w:rPr>
          <w:rFonts w:hint="eastAsia"/>
        </w:rPr>
        <w:t>，</w:t>
      </w:r>
      <w:r w:rsidR="00825474">
        <w:rPr>
          <w:rFonts w:hint="eastAsia"/>
        </w:rPr>
        <w:t>不会让</w:t>
      </w:r>
      <w:r w:rsidR="00124292">
        <w:rPr>
          <w:rFonts w:hint="eastAsia"/>
        </w:rPr>
        <w:t>你</w:t>
      </w:r>
      <w:r w:rsidR="00825474">
        <w:rPr>
          <w:rFonts w:hint="eastAsia"/>
        </w:rPr>
        <w:t>觉得很难入手。</w:t>
      </w:r>
    </w:p>
    <w:p w:rsidR="002B11F9" w:rsidRDefault="00E95482" w:rsidP="006F6C67">
      <w:pPr>
        <w:pStyle w:val="3"/>
        <w:ind w:firstLineChars="0" w:firstLine="0"/>
      </w:pPr>
      <w:r>
        <w:rPr>
          <w:rFonts w:hint="eastAsia"/>
        </w:rPr>
        <w:t>8</w:t>
      </w:r>
      <w:r w:rsidR="0034216F">
        <w:rPr>
          <w:rFonts w:hint="eastAsia"/>
        </w:rPr>
        <w:t>.</w:t>
      </w:r>
      <w:r w:rsidR="006F6C67">
        <w:rPr>
          <w:rFonts w:hint="eastAsia"/>
        </w:rPr>
        <w:t>1</w:t>
      </w:r>
      <w:r w:rsidR="00371929">
        <w:rPr>
          <w:rFonts w:hint="eastAsia"/>
        </w:rPr>
        <w:t>.1</w:t>
      </w:r>
      <w:r w:rsidR="00191AF9">
        <w:rPr>
          <w:rFonts w:hint="eastAsia"/>
        </w:rPr>
        <w:t>一个简单的例子</w:t>
      </w:r>
    </w:p>
    <w:p w:rsidR="00B80D1F" w:rsidRPr="00B80D1F" w:rsidRDefault="00152BF1" w:rsidP="00D04CBB">
      <w:r>
        <w:rPr>
          <w:rFonts w:hint="eastAsia"/>
        </w:rPr>
        <w:t>Dockerfile</w:t>
      </w:r>
      <w:r>
        <w:rPr>
          <w:rFonts w:hint="eastAsia"/>
        </w:rPr>
        <w:t>的注释都是以“</w:t>
      </w:r>
      <w:r>
        <w:rPr>
          <w:rFonts w:hint="eastAsia"/>
        </w:rPr>
        <w:t>#</w:t>
      </w:r>
      <w:r>
        <w:rPr>
          <w:rFonts w:hint="eastAsia"/>
        </w:rPr>
        <w:t>”开始的，每一行是一个</w:t>
      </w:r>
      <w:r w:rsidR="00335782">
        <w:rPr>
          <w:rFonts w:hint="eastAsia"/>
        </w:rPr>
        <w:t>指令</w:t>
      </w:r>
      <w:r>
        <w:rPr>
          <w:rFonts w:hint="eastAsia"/>
        </w:rPr>
        <w:t>。一般情况下，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由</w:t>
      </w:r>
      <w:r w:rsidR="00FC14B3">
        <w:rPr>
          <w:rFonts w:hint="eastAsia"/>
        </w:rPr>
        <w:t>4</w:t>
      </w:r>
      <w:r>
        <w:rPr>
          <w:rFonts w:hint="eastAsia"/>
        </w:rPr>
        <w:t>部分组成：基础镜像信息</w:t>
      </w:r>
      <w:r w:rsidR="009D173C">
        <w:rPr>
          <w:rFonts w:hint="eastAsia"/>
        </w:rPr>
        <w:t>、</w:t>
      </w:r>
      <w:r>
        <w:rPr>
          <w:rFonts w:hint="eastAsia"/>
        </w:rPr>
        <w:t>维护者信息</w:t>
      </w:r>
      <w:r w:rsidR="009D173C">
        <w:rPr>
          <w:rFonts w:hint="eastAsia"/>
        </w:rPr>
        <w:t>、</w:t>
      </w:r>
      <w:r>
        <w:rPr>
          <w:rFonts w:hint="eastAsia"/>
        </w:rPr>
        <w:t>镜像操作指令和容器启动指令</w:t>
      </w:r>
      <w:r w:rsidR="00643751">
        <w:rPr>
          <w:rFonts w:hint="eastAsia"/>
        </w:rPr>
        <w:t>。</w:t>
      </w:r>
      <w:r w:rsidR="00B80D1F">
        <w:rPr>
          <w:rFonts w:hint="eastAsia"/>
        </w:rPr>
        <w:t>下面是</w:t>
      </w:r>
      <w:r w:rsidR="00057FE7">
        <w:rPr>
          <w:rFonts w:hint="eastAsia"/>
        </w:rPr>
        <w:t>一个</w:t>
      </w:r>
      <w:proofErr w:type="spellStart"/>
      <w:r w:rsidR="00057FE7">
        <w:rPr>
          <w:rFonts w:hint="eastAsia"/>
        </w:rPr>
        <w:t>Nginx</w:t>
      </w:r>
      <w:proofErr w:type="spellEnd"/>
      <w:r w:rsidR="00057FE7">
        <w:rPr>
          <w:rFonts w:hint="eastAsia"/>
        </w:rPr>
        <w:t>服务镜像</w:t>
      </w:r>
      <w:r w:rsidR="00060B47">
        <w:rPr>
          <w:rFonts w:hint="eastAsia"/>
        </w:rPr>
        <w:t>Dockerfile</w:t>
      </w:r>
      <w:r w:rsidR="00060B47">
        <w:rPr>
          <w:rFonts w:hint="eastAsia"/>
        </w:rPr>
        <w:t>文件</w:t>
      </w:r>
      <w:r w:rsidR="00FC14B3">
        <w:rPr>
          <w:rFonts w:hint="eastAsia"/>
        </w:rPr>
        <w:t>的</w:t>
      </w:r>
      <w:r w:rsidR="00060B47">
        <w:rPr>
          <w:rFonts w:hint="eastAsia"/>
        </w:rPr>
        <w:t>内容</w:t>
      </w:r>
      <w:r w:rsidR="00500DD0">
        <w:rPr>
          <w:rFonts w:hint="eastAsia"/>
        </w:rPr>
        <w:t>：</w:t>
      </w:r>
    </w:p>
    <w:p w:rsidR="0005461D" w:rsidRPr="0005461D" w:rsidRDefault="005D1417" w:rsidP="00945BD7">
      <w:pPr>
        <w:pStyle w:val="af8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# This </w:t>
      </w:r>
      <w:proofErr w:type="spellStart"/>
      <w:r>
        <w:rPr>
          <w:rFonts w:hint="eastAsia"/>
          <w:bdr w:val="none" w:sz="0" w:space="0" w:color="auto" w:frame="1"/>
        </w:rPr>
        <w:t>D</w:t>
      </w:r>
      <w:r w:rsidR="0005461D" w:rsidRPr="0005461D">
        <w:rPr>
          <w:bdr w:val="none" w:sz="0" w:space="0" w:color="auto" w:frame="1"/>
        </w:rPr>
        <w:t>ockerfile</w:t>
      </w:r>
      <w:proofErr w:type="spellEnd"/>
      <w:r w:rsidR="0005461D" w:rsidRPr="0005461D">
        <w:rPr>
          <w:bdr w:val="none" w:sz="0" w:space="0" w:color="auto" w:frame="1"/>
        </w:rPr>
        <w:t xml:space="preserve"> uses the </w:t>
      </w:r>
      <w:proofErr w:type="spellStart"/>
      <w:r w:rsidR="0005461D" w:rsidRPr="0005461D">
        <w:rPr>
          <w:bdr w:val="none" w:sz="0" w:space="0" w:color="auto" w:frame="1"/>
        </w:rPr>
        <w:t>ubuntu</w:t>
      </w:r>
      <w:proofErr w:type="spellEnd"/>
      <w:r w:rsidR="0005461D" w:rsidRPr="0005461D">
        <w:rPr>
          <w:bdr w:val="none" w:sz="0" w:space="0" w:color="auto" w:frame="1"/>
        </w:rPr>
        <w:t xml:space="preserve"> image</w:t>
      </w:r>
    </w:p>
    <w:p w:rsidR="0005461D" w:rsidRPr="0005461D" w:rsidRDefault="0005461D" w:rsidP="00945BD7">
      <w:pPr>
        <w:pStyle w:val="af8"/>
        <w:rPr>
          <w:bdr w:val="none" w:sz="0" w:space="0" w:color="auto" w:frame="1"/>
        </w:rPr>
      </w:pPr>
      <w:r w:rsidRPr="0005461D">
        <w:rPr>
          <w:bdr w:val="none" w:sz="0" w:space="0" w:color="auto" w:frame="1"/>
        </w:rPr>
        <w:t># VERSION 2 - EDITION 1</w:t>
      </w:r>
    </w:p>
    <w:p w:rsidR="0005461D" w:rsidRPr="0005461D" w:rsidRDefault="00C21F6A" w:rsidP="00945BD7">
      <w:pPr>
        <w:pStyle w:val="af8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# Author: </w:t>
      </w:r>
      <w:r>
        <w:rPr>
          <w:rFonts w:hint="eastAsia"/>
          <w:bdr w:val="none" w:sz="0" w:space="0" w:color="auto" w:frame="1"/>
        </w:rPr>
        <w:t>tester</w:t>
      </w:r>
    </w:p>
    <w:p w:rsidR="0005461D" w:rsidRPr="0005461D" w:rsidRDefault="0005461D" w:rsidP="00945BD7">
      <w:pPr>
        <w:pStyle w:val="af8"/>
        <w:rPr>
          <w:bdr w:val="none" w:sz="0" w:space="0" w:color="auto" w:frame="1"/>
        </w:rPr>
      </w:pPr>
      <w:r w:rsidRPr="0005461D">
        <w:rPr>
          <w:bdr w:val="none" w:sz="0" w:space="0" w:color="auto" w:frame="1"/>
        </w:rPr>
        <w:t># Command format: Instruction [arguments / command</w:t>
      </w:r>
      <w:proofErr w:type="gramStart"/>
      <w:r w:rsidRPr="0005461D">
        <w:rPr>
          <w:bdr w:val="none" w:sz="0" w:space="0" w:color="auto" w:frame="1"/>
        </w:rPr>
        <w:t>] ..</w:t>
      </w:r>
      <w:proofErr w:type="gramEnd"/>
    </w:p>
    <w:p w:rsidR="0005461D" w:rsidRPr="0005461D" w:rsidRDefault="0005461D" w:rsidP="00945BD7">
      <w:pPr>
        <w:pStyle w:val="af8"/>
        <w:rPr>
          <w:bdr w:val="none" w:sz="0" w:space="0" w:color="auto" w:frame="1"/>
        </w:rPr>
      </w:pPr>
    </w:p>
    <w:p w:rsidR="0005461D" w:rsidRPr="0005461D" w:rsidRDefault="0005461D" w:rsidP="00945BD7">
      <w:pPr>
        <w:pStyle w:val="af8"/>
        <w:rPr>
          <w:bdr w:val="none" w:sz="0" w:space="0" w:color="auto" w:frame="1"/>
        </w:rPr>
      </w:pPr>
      <w:r w:rsidRPr="0005461D">
        <w:rPr>
          <w:bdr w:val="none" w:sz="0" w:space="0" w:color="auto" w:frame="1"/>
        </w:rPr>
        <w:t># Base image to use, this must be set as the first line</w:t>
      </w:r>
    </w:p>
    <w:p w:rsidR="0005461D" w:rsidRPr="00945BD7" w:rsidRDefault="0005461D" w:rsidP="00945BD7">
      <w:pPr>
        <w:pStyle w:val="af8"/>
        <w:ind w:firstLine="316"/>
        <w:rPr>
          <w:b/>
          <w:bdr w:val="none" w:sz="0" w:space="0" w:color="auto" w:frame="1"/>
        </w:rPr>
      </w:pPr>
      <w:r w:rsidRPr="00945BD7">
        <w:rPr>
          <w:b/>
          <w:bdr w:val="none" w:sz="0" w:space="0" w:color="auto" w:frame="1"/>
        </w:rPr>
        <w:t xml:space="preserve">FROM </w:t>
      </w:r>
      <w:proofErr w:type="spellStart"/>
      <w:r w:rsidRPr="00945BD7">
        <w:rPr>
          <w:b/>
          <w:bdr w:val="none" w:sz="0" w:space="0" w:color="auto" w:frame="1"/>
        </w:rPr>
        <w:t>ubuntu</w:t>
      </w:r>
      <w:proofErr w:type="spellEnd"/>
    </w:p>
    <w:p w:rsidR="0005461D" w:rsidRPr="0005461D" w:rsidRDefault="0005461D" w:rsidP="00945BD7">
      <w:pPr>
        <w:pStyle w:val="af8"/>
        <w:rPr>
          <w:bdr w:val="none" w:sz="0" w:space="0" w:color="auto" w:frame="1"/>
        </w:rPr>
      </w:pPr>
    </w:p>
    <w:p w:rsidR="0005461D" w:rsidRPr="0005461D" w:rsidRDefault="0005461D" w:rsidP="00945BD7">
      <w:pPr>
        <w:pStyle w:val="af8"/>
        <w:rPr>
          <w:bdr w:val="none" w:sz="0" w:space="0" w:color="auto" w:frame="1"/>
        </w:rPr>
      </w:pPr>
      <w:r w:rsidRPr="0005461D">
        <w:rPr>
          <w:bdr w:val="none" w:sz="0" w:space="0" w:color="auto" w:frame="1"/>
        </w:rPr>
        <w:t xml:space="preserve"># Maintainer: </w:t>
      </w:r>
      <w:proofErr w:type="gramStart"/>
      <w:r w:rsidR="007A242B">
        <w:rPr>
          <w:rFonts w:hint="eastAsia"/>
          <w:bdr w:val="none" w:sz="0" w:space="0" w:color="auto" w:frame="1"/>
        </w:rPr>
        <w:t>tester</w:t>
      </w:r>
      <w:r w:rsidR="00D22DE2">
        <w:rPr>
          <w:rFonts w:hint="eastAsia"/>
          <w:bdr w:val="none" w:sz="0" w:space="0" w:color="auto" w:frame="1"/>
        </w:rPr>
        <w:t xml:space="preserve"> </w:t>
      </w:r>
      <w:r w:rsidRPr="0005461D">
        <w:rPr>
          <w:bdr w:val="none" w:sz="0" w:space="0" w:color="auto" w:frame="1"/>
        </w:rPr>
        <w:t xml:space="preserve"> &lt;</w:t>
      </w:r>
      <w:proofErr w:type="gramEnd"/>
      <w:r w:rsidR="007A242B" w:rsidRPr="007A242B">
        <w:rPr>
          <w:rFonts w:hint="eastAsia"/>
          <w:bdr w:val="none" w:sz="0" w:space="0" w:color="auto" w:frame="1"/>
        </w:rPr>
        <w:t xml:space="preserve"> </w:t>
      </w:r>
      <w:r w:rsidR="007A242B">
        <w:rPr>
          <w:rFonts w:hint="eastAsia"/>
          <w:bdr w:val="none" w:sz="0" w:space="0" w:color="auto" w:frame="1"/>
        </w:rPr>
        <w:t>tester</w:t>
      </w:r>
      <w:r w:rsidRPr="0005461D">
        <w:rPr>
          <w:bdr w:val="none" w:sz="0" w:space="0" w:color="auto" w:frame="1"/>
        </w:rPr>
        <w:t xml:space="preserve"> at email.com&gt; (@</w:t>
      </w:r>
      <w:proofErr w:type="spellStart"/>
      <w:r w:rsidRPr="0005461D">
        <w:rPr>
          <w:bdr w:val="none" w:sz="0" w:space="0" w:color="auto" w:frame="1"/>
        </w:rPr>
        <w:t>docker_user</w:t>
      </w:r>
      <w:proofErr w:type="spellEnd"/>
      <w:r w:rsidRPr="0005461D">
        <w:rPr>
          <w:bdr w:val="none" w:sz="0" w:space="0" w:color="auto" w:frame="1"/>
        </w:rPr>
        <w:t>)</w:t>
      </w:r>
    </w:p>
    <w:p w:rsidR="0005461D" w:rsidRPr="0005461D" w:rsidRDefault="0005461D" w:rsidP="00945BD7">
      <w:pPr>
        <w:pStyle w:val="af8"/>
        <w:rPr>
          <w:bdr w:val="none" w:sz="0" w:space="0" w:color="auto" w:frame="1"/>
        </w:rPr>
      </w:pPr>
      <w:r w:rsidRPr="0005461D">
        <w:rPr>
          <w:bdr w:val="none" w:sz="0" w:space="0" w:color="auto" w:frame="1"/>
        </w:rPr>
        <w:t xml:space="preserve">MAINTAINER </w:t>
      </w:r>
      <w:r w:rsidR="003A673B">
        <w:rPr>
          <w:rFonts w:hint="eastAsia"/>
          <w:bdr w:val="none" w:sz="0" w:space="0" w:color="auto" w:frame="1"/>
        </w:rPr>
        <w:t>tester</w:t>
      </w:r>
      <w:r w:rsidRPr="0005461D">
        <w:rPr>
          <w:bdr w:val="none" w:sz="0" w:space="0" w:color="auto" w:frame="1"/>
        </w:rPr>
        <w:t xml:space="preserve"> </w:t>
      </w:r>
      <w:r w:rsidR="003969D7">
        <w:rPr>
          <w:rFonts w:hint="eastAsia"/>
          <w:bdr w:val="none" w:sz="0" w:space="0" w:color="auto" w:frame="1"/>
        </w:rPr>
        <w:t>tester</w:t>
      </w:r>
      <w:r w:rsidR="005968EF">
        <w:rPr>
          <w:bdr w:val="none" w:sz="0" w:space="0" w:color="auto" w:frame="1"/>
        </w:rPr>
        <w:t>@</w:t>
      </w:r>
      <w:r w:rsidR="005968EF">
        <w:rPr>
          <w:rFonts w:hint="eastAsia"/>
          <w:bdr w:val="none" w:sz="0" w:space="0" w:color="auto" w:frame="1"/>
        </w:rPr>
        <w:t>huawei.com</w:t>
      </w:r>
    </w:p>
    <w:p w:rsidR="0005461D" w:rsidRPr="0005461D" w:rsidRDefault="0005461D" w:rsidP="00945BD7">
      <w:pPr>
        <w:pStyle w:val="af8"/>
        <w:rPr>
          <w:bdr w:val="none" w:sz="0" w:space="0" w:color="auto" w:frame="1"/>
        </w:rPr>
      </w:pPr>
    </w:p>
    <w:p w:rsidR="0005461D" w:rsidRPr="0005461D" w:rsidRDefault="0005461D" w:rsidP="00945BD7">
      <w:pPr>
        <w:pStyle w:val="af8"/>
        <w:rPr>
          <w:bdr w:val="none" w:sz="0" w:space="0" w:color="auto" w:frame="1"/>
        </w:rPr>
      </w:pPr>
      <w:r w:rsidRPr="0005461D">
        <w:rPr>
          <w:bdr w:val="none" w:sz="0" w:space="0" w:color="auto" w:frame="1"/>
        </w:rPr>
        <w:t># Commands to update the image</w:t>
      </w:r>
    </w:p>
    <w:p w:rsidR="0005461D" w:rsidRPr="0005461D" w:rsidRDefault="0005461D" w:rsidP="00945BD7">
      <w:pPr>
        <w:pStyle w:val="af8"/>
        <w:rPr>
          <w:bdr w:val="none" w:sz="0" w:space="0" w:color="auto" w:frame="1"/>
        </w:rPr>
      </w:pPr>
      <w:r w:rsidRPr="0005461D">
        <w:rPr>
          <w:bdr w:val="none" w:sz="0" w:space="0" w:color="auto" w:frame="1"/>
        </w:rPr>
        <w:t>RUN echo "</w:t>
      </w:r>
      <w:proofErr w:type="spellStart"/>
      <w:r w:rsidRPr="0005461D">
        <w:rPr>
          <w:bdr w:val="none" w:sz="0" w:space="0" w:color="auto" w:frame="1"/>
        </w:rPr>
        <w:t>deb</w:t>
      </w:r>
      <w:proofErr w:type="spellEnd"/>
      <w:r w:rsidRPr="0005461D">
        <w:rPr>
          <w:bdr w:val="none" w:sz="0" w:space="0" w:color="auto" w:frame="1"/>
        </w:rPr>
        <w:t xml:space="preserve"> http://archive.ubuntu.com/ubuntu/ raring main universe" &gt;&gt; /etc/apt/</w:t>
      </w:r>
      <w:proofErr w:type="spellStart"/>
      <w:r w:rsidRPr="0005461D">
        <w:rPr>
          <w:bdr w:val="none" w:sz="0" w:space="0" w:color="auto" w:frame="1"/>
        </w:rPr>
        <w:t>sources.list</w:t>
      </w:r>
      <w:proofErr w:type="spellEnd"/>
    </w:p>
    <w:p w:rsidR="0005461D" w:rsidRPr="0005461D" w:rsidRDefault="0005461D" w:rsidP="00945BD7">
      <w:pPr>
        <w:pStyle w:val="af8"/>
        <w:rPr>
          <w:bdr w:val="none" w:sz="0" w:space="0" w:color="auto" w:frame="1"/>
        </w:rPr>
      </w:pPr>
      <w:r w:rsidRPr="0005461D">
        <w:rPr>
          <w:bdr w:val="none" w:sz="0" w:space="0" w:color="auto" w:frame="1"/>
        </w:rPr>
        <w:t xml:space="preserve">RUN apt-get update &amp;&amp; apt-get install -y </w:t>
      </w:r>
      <w:proofErr w:type="spellStart"/>
      <w:r w:rsidRPr="0005461D">
        <w:rPr>
          <w:bdr w:val="none" w:sz="0" w:space="0" w:color="auto" w:frame="1"/>
        </w:rPr>
        <w:t>nginx</w:t>
      </w:r>
      <w:proofErr w:type="spellEnd"/>
    </w:p>
    <w:p w:rsidR="0005461D" w:rsidRPr="00945BD7" w:rsidRDefault="0005461D" w:rsidP="00945BD7">
      <w:pPr>
        <w:pStyle w:val="af8"/>
        <w:ind w:firstLine="316"/>
        <w:rPr>
          <w:b/>
          <w:bdr w:val="none" w:sz="0" w:space="0" w:color="auto" w:frame="1"/>
        </w:rPr>
      </w:pPr>
      <w:r w:rsidRPr="00945BD7">
        <w:rPr>
          <w:b/>
          <w:bdr w:val="none" w:sz="0" w:space="0" w:color="auto" w:frame="1"/>
        </w:rPr>
        <w:t>RUN echo "\</w:t>
      </w:r>
      <w:proofErr w:type="spellStart"/>
      <w:r w:rsidRPr="00945BD7">
        <w:rPr>
          <w:b/>
          <w:bdr w:val="none" w:sz="0" w:space="0" w:color="auto" w:frame="1"/>
        </w:rPr>
        <w:t>ndaemon</w:t>
      </w:r>
      <w:proofErr w:type="spellEnd"/>
      <w:r w:rsidRPr="00945BD7">
        <w:rPr>
          <w:b/>
          <w:bdr w:val="none" w:sz="0" w:space="0" w:color="auto" w:frame="1"/>
        </w:rPr>
        <w:t xml:space="preserve"> off;" &gt;&gt; /etc/</w:t>
      </w:r>
      <w:proofErr w:type="spellStart"/>
      <w:r w:rsidRPr="00945BD7">
        <w:rPr>
          <w:b/>
          <w:bdr w:val="none" w:sz="0" w:space="0" w:color="auto" w:frame="1"/>
        </w:rPr>
        <w:t>nginx</w:t>
      </w:r>
      <w:proofErr w:type="spellEnd"/>
      <w:r w:rsidRPr="00945BD7">
        <w:rPr>
          <w:b/>
          <w:bdr w:val="none" w:sz="0" w:space="0" w:color="auto" w:frame="1"/>
        </w:rPr>
        <w:t>/</w:t>
      </w:r>
      <w:proofErr w:type="spellStart"/>
      <w:r w:rsidRPr="00945BD7">
        <w:rPr>
          <w:b/>
          <w:bdr w:val="none" w:sz="0" w:space="0" w:color="auto" w:frame="1"/>
        </w:rPr>
        <w:t>nginx.conf</w:t>
      </w:r>
      <w:proofErr w:type="spellEnd"/>
    </w:p>
    <w:p w:rsidR="0005461D" w:rsidRPr="0005461D" w:rsidRDefault="0005461D" w:rsidP="00945BD7">
      <w:pPr>
        <w:pStyle w:val="af8"/>
        <w:rPr>
          <w:bdr w:val="none" w:sz="0" w:space="0" w:color="auto" w:frame="1"/>
        </w:rPr>
      </w:pPr>
    </w:p>
    <w:p w:rsidR="0005461D" w:rsidRPr="0005461D" w:rsidRDefault="0005461D" w:rsidP="00945BD7">
      <w:pPr>
        <w:pStyle w:val="af8"/>
        <w:rPr>
          <w:bdr w:val="none" w:sz="0" w:space="0" w:color="auto" w:frame="1"/>
        </w:rPr>
      </w:pPr>
      <w:r w:rsidRPr="0005461D">
        <w:rPr>
          <w:bdr w:val="none" w:sz="0" w:space="0" w:color="auto" w:frame="1"/>
        </w:rPr>
        <w:t># Commands when creating a new container</w:t>
      </w:r>
    </w:p>
    <w:p w:rsidR="0005461D" w:rsidRPr="0005461D" w:rsidRDefault="0005461D" w:rsidP="00945BD7">
      <w:pPr>
        <w:pStyle w:val="af8"/>
      </w:pPr>
      <w:r w:rsidRPr="0005461D">
        <w:rPr>
          <w:bdr w:val="none" w:sz="0" w:space="0" w:color="auto" w:frame="1"/>
        </w:rPr>
        <w:t>CMD /</w:t>
      </w:r>
      <w:proofErr w:type="spellStart"/>
      <w:r w:rsidRPr="0005461D">
        <w:rPr>
          <w:bdr w:val="none" w:sz="0" w:space="0" w:color="auto" w:frame="1"/>
        </w:rPr>
        <w:t>usr</w:t>
      </w:r>
      <w:proofErr w:type="spellEnd"/>
      <w:r w:rsidRPr="0005461D">
        <w:rPr>
          <w:bdr w:val="none" w:sz="0" w:space="0" w:color="auto" w:frame="1"/>
        </w:rPr>
        <w:t>/</w:t>
      </w:r>
      <w:proofErr w:type="spellStart"/>
      <w:r w:rsidRPr="0005461D">
        <w:rPr>
          <w:bdr w:val="none" w:sz="0" w:space="0" w:color="auto" w:frame="1"/>
        </w:rPr>
        <w:t>sbin</w:t>
      </w:r>
      <w:proofErr w:type="spellEnd"/>
      <w:r w:rsidRPr="0005461D">
        <w:rPr>
          <w:bdr w:val="none" w:sz="0" w:space="0" w:color="auto" w:frame="1"/>
        </w:rPr>
        <w:t>/</w:t>
      </w:r>
      <w:proofErr w:type="spellStart"/>
      <w:r w:rsidRPr="0005461D">
        <w:rPr>
          <w:bdr w:val="none" w:sz="0" w:space="0" w:color="auto" w:frame="1"/>
        </w:rPr>
        <w:t>nginx</w:t>
      </w:r>
      <w:proofErr w:type="spellEnd"/>
    </w:p>
    <w:p w:rsidR="00C32124" w:rsidRDefault="00C40003" w:rsidP="00D04CBB">
      <w:r>
        <w:rPr>
          <w:rFonts w:hint="eastAsia"/>
        </w:rPr>
        <w:t>需要说明的是，如果使用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来构建镜像，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的第一条有效信息（注释除外）必须是基础镜像信息，维护者信息紧随其后。</w:t>
      </w:r>
      <w:r w:rsidR="00945BD7">
        <w:rPr>
          <w:rFonts w:hint="eastAsia"/>
        </w:rPr>
        <w:t>而</w:t>
      </w:r>
      <w:r w:rsidR="0078421C">
        <w:rPr>
          <w:rFonts w:hint="eastAsia"/>
        </w:rPr>
        <w:t>镜像操作指令</w:t>
      </w:r>
      <w:r w:rsidR="00945BD7">
        <w:rPr>
          <w:rFonts w:hint="eastAsia"/>
        </w:rPr>
        <w:t>则</w:t>
      </w:r>
      <w:r w:rsidR="0078421C">
        <w:rPr>
          <w:rFonts w:hint="eastAsia"/>
        </w:rPr>
        <w:t>在维护信息之后，因为操作指令的不同，</w:t>
      </w:r>
      <w:r w:rsidR="00945BD7">
        <w:rPr>
          <w:rFonts w:hint="eastAsia"/>
        </w:rPr>
        <w:t>自然</w:t>
      </w:r>
      <w:r w:rsidR="0078421C">
        <w:rPr>
          <w:rFonts w:hint="eastAsia"/>
        </w:rPr>
        <w:t>就</w:t>
      </w:r>
      <w:r w:rsidR="00945BD7">
        <w:rPr>
          <w:rFonts w:hint="eastAsia"/>
        </w:rPr>
        <w:t>会</w:t>
      </w:r>
      <w:r w:rsidR="0078421C">
        <w:rPr>
          <w:rFonts w:hint="eastAsia"/>
        </w:rPr>
        <w:t>构建出千差万别的镜像来。最后是镜像启动</w:t>
      </w:r>
      <w:r w:rsidR="0032709A">
        <w:rPr>
          <w:rFonts w:hint="eastAsia"/>
        </w:rPr>
        <w:t>指令</w:t>
      </w:r>
      <w:r w:rsidR="00DC0CF8">
        <w:rPr>
          <w:rFonts w:hint="eastAsia"/>
        </w:rPr>
        <w:t>，它被用作</w:t>
      </w:r>
      <w:r w:rsidR="00B07AC5">
        <w:rPr>
          <w:rFonts w:hint="eastAsia"/>
        </w:rPr>
        <w:t>设置</w:t>
      </w:r>
      <w:r w:rsidR="00DC0CF8">
        <w:rPr>
          <w:rFonts w:hint="eastAsia"/>
        </w:rPr>
        <w:t>镜像的默认启动命令</w:t>
      </w:r>
      <w:r w:rsidR="0078421C">
        <w:rPr>
          <w:rFonts w:hint="eastAsia"/>
        </w:rPr>
        <w:t>。</w:t>
      </w:r>
    </w:p>
    <w:p w:rsidR="00371929" w:rsidRDefault="00C123E6" w:rsidP="002627AE">
      <w:pPr>
        <w:pStyle w:val="3"/>
        <w:ind w:firstLineChars="0" w:firstLine="0"/>
      </w:pPr>
      <w:r>
        <w:rPr>
          <w:rFonts w:hint="eastAsia"/>
        </w:rPr>
        <w:t>8</w:t>
      </w:r>
      <w:r w:rsidR="00F875C7">
        <w:rPr>
          <w:rFonts w:hint="eastAsia"/>
        </w:rPr>
        <w:t>.</w:t>
      </w:r>
      <w:r w:rsidR="002627AE">
        <w:rPr>
          <w:rFonts w:hint="eastAsia"/>
        </w:rPr>
        <w:t>1</w:t>
      </w:r>
      <w:r w:rsidR="00F875C7">
        <w:rPr>
          <w:rFonts w:hint="eastAsia"/>
        </w:rPr>
        <w:t>.2 Dockerfile</w:t>
      </w:r>
      <w:r w:rsidR="00461403">
        <w:rPr>
          <w:rFonts w:hint="eastAsia"/>
        </w:rPr>
        <w:t>指令</w:t>
      </w:r>
    </w:p>
    <w:p w:rsidR="004D624E" w:rsidRDefault="00C422C5" w:rsidP="00D04CBB">
      <w:r>
        <w:rPr>
          <w:rFonts w:hint="eastAsia"/>
        </w:rPr>
        <w:t>从</w:t>
      </w:r>
      <w:r w:rsidR="002C3FD2">
        <w:rPr>
          <w:rFonts w:hint="eastAsia"/>
        </w:rPr>
        <w:t>上</w:t>
      </w:r>
      <w:r>
        <w:rPr>
          <w:rFonts w:hint="eastAsia"/>
        </w:rPr>
        <w:t>面例子</w:t>
      </w:r>
      <w:r w:rsidR="00945BD7">
        <w:rPr>
          <w:rFonts w:hint="eastAsia"/>
        </w:rPr>
        <w:t>中的</w:t>
      </w:r>
      <w:r>
        <w:rPr>
          <w:rFonts w:hint="eastAsia"/>
        </w:rPr>
        <w:t>“</w:t>
      </w:r>
      <w:r w:rsidRPr="002E0DBB">
        <w:rPr>
          <w:rFonts w:ascii="Courier New" w:eastAsia="楷体" w:hAnsi="Courier New" w:cs="Courier New" w:hint="eastAsia"/>
          <w:snapToGrid/>
          <w:color w:val="333333"/>
          <w:sz w:val="18"/>
          <w:bdr w:val="none" w:sz="0" w:space="0" w:color="auto" w:frame="1"/>
        </w:rPr>
        <w:t>FROM</w:t>
      </w:r>
      <w:r w:rsidR="00C57804" w:rsidRPr="002E0DBB">
        <w:rPr>
          <w:rFonts w:ascii="Courier New" w:eastAsia="楷体" w:hAnsi="Courier New" w:cs="Courier New" w:hint="eastAsia"/>
          <w:snapToGrid/>
          <w:color w:val="333333"/>
          <w:sz w:val="18"/>
          <w:bdr w:val="none" w:sz="0" w:space="0" w:color="auto" w:frame="1"/>
        </w:rPr>
        <w:t xml:space="preserve"> </w:t>
      </w:r>
      <w:proofErr w:type="spellStart"/>
      <w:r w:rsidR="00C57804" w:rsidRPr="002E0DBB">
        <w:rPr>
          <w:rFonts w:ascii="Courier New" w:eastAsia="楷体" w:hAnsi="Courier New" w:cs="Courier New" w:hint="eastAsia"/>
          <w:snapToGrid/>
          <w:color w:val="333333"/>
          <w:sz w:val="18"/>
          <w:bdr w:val="none" w:sz="0" w:space="0" w:color="auto" w:frame="1"/>
        </w:rPr>
        <w:t>ubuntu</w:t>
      </w:r>
      <w:proofErr w:type="spellEnd"/>
      <w:r>
        <w:rPr>
          <w:rFonts w:hint="eastAsia"/>
        </w:rPr>
        <w:t>”</w:t>
      </w:r>
      <w:r w:rsidR="002E0DBB">
        <w:rPr>
          <w:rFonts w:hint="eastAsia"/>
        </w:rPr>
        <w:t>，“</w:t>
      </w:r>
      <w:r w:rsidR="008B70F0" w:rsidRPr="00A03D45">
        <w:rPr>
          <w:rFonts w:ascii="Courier New" w:eastAsia="楷体" w:hAnsi="Courier New" w:cs="Courier New"/>
          <w:snapToGrid/>
          <w:color w:val="333333"/>
          <w:sz w:val="18"/>
          <w:bdr w:val="none" w:sz="0" w:space="0" w:color="auto" w:frame="1"/>
        </w:rPr>
        <w:t>RUN echo "\</w:t>
      </w:r>
      <w:proofErr w:type="spellStart"/>
      <w:r w:rsidR="008B70F0" w:rsidRPr="00A03D45">
        <w:rPr>
          <w:rFonts w:ascii="Courier New" w:eastAsia="楷体" w:hAnsi="Courier New" w:cs="Courier New"/>
          <w:snapToGrid/>
          <w:color w:val="333333"/>
          <w:sz w:val="18"/>
          <w:bdr w:val="none" w:sz="0" w:space="0" w:color="auto" w:frame="1"/>
        </w:rPr>
        <w:t>ndaemon</w:t>
      </w:r>
      <w:proofErr w:type="spellEnd"/>
      <w:r w:rsidR="008B70F0" w:rsidRPr="00A03D45">
        <w:rPr>
          <w:rFonts w:ascii="Courier New" w:eastAsia="楷体" w:hAnsi="Courier New" w:cs="Courier New"/>
          <w:snapToGrid/>
          <w:color w:val="333333"/>
          <w:sz w:val="18"/>
          <w:bdr w:val="none" w:sz="0" w:space="0" w:color="auto" w:frame="1"/>
        </w:rPr>
        <w:t xml:space="preserve"> off;" &gt;&gt; /etc/</w:t>
      </w:r>
      <w:proofErr w:type="spellStart"/>
      <w:r w:rsidR="008B70F0" w:rsidRPr="00A03D45">
        <w:rPr>
          <w:rFonts w:ascii="Courier New" w:eastAsia="楷体" w:hAnsi="Courier New" w:cs="Courier New"/>
          <w:snapToGrid/>
          <w:color w:val="333333"/>
          <w:sz w:val="18"/>
          <w:bdr w:val="none" w:sz="0" w:space="0" w:color="auto" w:frame="1"/>
        </w:rPr>
        <w:t>nginx</w:t>
      </w:r>
      <w:proofErr w:type="spellEnd"/>
      <w:r w:rsidR="008B70F0" w:rsidRPr="00A03D45">
        <w:rPr>
          <w:rFonts w:ascii="Courier New" w:eastAsia="楷体" w:hAnsi="Courier New" w:cs="Courier New"/>
          <w:snapToGrid/>
          <w:color w:val="333333"/>
          <w:sz w:val="18"/>
          <w:bdr w:val="none" w:sz="0" w:space="0" w:color="auto" w:frame="1"/>
        </w:rPr>
        <w:t>/</w:t>
      </w:r>
      <w:proofErr w:type="spellStart"/>
      <w:r w:rsidR="008B70F0" w:rsidRPr="00A03D45">
        <w:rPr>
          <w:rFonts w:ascii="Courier New" w:eastAsia="楷体" w:hAnsi="Courier New" w:cs="Courier New"/>
          <w:snapToGrid/>
          <w:color w:val="333333"/>
          <w:sz w:val="18"/>
          <w:bdr w:val="none" w:sz="0" w:space="0" w:color="auto" w:frame="1"/>
        </w:rPr>
        <w:t>nginx.conf</w:t>
      </w:r>
      <w:proofErr w:type="spellEnd"/>
      <w:r w:rsidR="002E0DBB">
        <w:rPr>
          <w:rFonts w:hint="eastAsia"/>
        </w:rPr>
        <w:t>”</w:t>
      </w:r>
      <w:r w:rsidR="00F60465">
        <w:rPr>
          <w:rFonts w:hint="eastAsia"/>
        </w:rPr>
        <w:t>等</w:t>
      </w:r>
      <w:r w:rsidR="00945BD7">
        <w:rPr>
          <w:rFonts w:hint="eastAsia"/>
        </w:rPr>
        <w:t>语句</w:t>
      </w:r>
      <w:r w:rsidR="009B1800">
        <w:rPr>
          <w:rFonts w:hint="eastAsia"/>
        </w:rPr>
        <w:t>不</w:t>
      </w:r>
      <w:r w:rsidR="00CD27C5">
        <w:rPr>
          <w:rFonts w:hint="eastAsia"/>
        </w:rPr>
        <w:t>难</w:t>
      </w:r>
      <w:r w:rsidR="00AA633D">
        <w:rPr>
          <w:rFonts w:hint="eastAsia"/>
        </w:rPr>
        <w:t>看出</w:t>
      </w:r>
      <w:r w:rsidR="00CD27C5">
        <w:rPr>
          <w:rFonts w:hint="eastAsia"/>
        </w:rPr>
        <w:t>，</w:t>
      </w:r>
      <w:proofErr w:type="spellStart"/>
      <w:r w:rsidR="008D6761">
        <w:rPr>
          <w:rFonts w:hint="eastAsia"/>
        </w:rPr>
        <w:t>Docker</w:t>
      </w:r>
      <w:r w:rsidR="003B378A">
        <w:rPr>
          <w:rFonts w:hint="eastAsia"/>
        </w:rPr>
        <w:t>file</w:t>
      </w:r>
      <w:proofErr w:type="spellEnd"/>
      <w:r w:rsidR="00943FB4">
        <w:rPr>
          <w:rFonts w:hint="eastAsia"/>
        </w:rPr>
        <w:t>指</w:t>
      </w:r>
      <w:r w:rsidR="008D6761">
        <w:rPr>
          <w:rFonts w:hint="eastAsia"/>
        </w:rPr>
        <w:t>令</w:t>
      </w:r>
      <w:r w:rsidR="002E33B7" w:rsidRPr="002E33B7">
        <w:t>的一般格式为</w:t>
      </w:r>
      <w:r w:rsidR="002E33B7" w:rsidRPr="002E33B7">
        <w:t xml:space="preserve"> INSTRUCTION </w:t>
      </w:r>
      <w:r w:rsidR="002E33B7" w:rsidRPr="002E33B7">
        <w:lastRenderedPageBreak/>
        <w:t>arguments</w:t>
      </w:r>
      <w:r w:rsidR="008F5D81">
        <w:t>，</w:t>
      </w:r>
      <w:r w:rsidR="008F5D81">
        <w:rPr>
          <w:rFonts w:hint="eastAsia"/>
        </w:rPr>
        <w:t>而这些</w:t>
      </w:r>
      <w:r w:rsidR="005F35ED">
        <w:rPr>
          <w:rFonts w:hint="eastAsia"/>
        </w:rPr>
        <w:t>指令</w:t>
      </w:r>
      <w:r w:rsidR="002E33B7" w:rsidRPr="002E33B7">
        <w:t>包括</w:t>
      </w:r>
      <w:r w:rsidR="002E33B7" w:rsidRPr="002E33B7">
        <w:t> FROM</w:t>
      </w:r>
      <w:r w:rsidR="002E33B7" w:rsidRPr="002E33B7">
        <w:t>、</w:t>
      </w:r>
      <w:r w:rsidR="002E33B7" w:rsidRPr="002E33B7">
        <w:t>MAINTAINER</w:t>
      </w:r>
      <w:r w:rsidR="002E33B7" w:rsidRPr="002E33B7">
        <w:t>、</w:t>
      </w:r>
      <w:r w:rsidR="002E33B7" w:rsidRPr="002E33B7">
        <w:t>RUN </w:t>
      </w:r>
      <w:r w:rsidR="002E33B7" w:rsidRPr="002E33B7">
        <w:t>等。</w:t>
      </w:r>
      <w:r w:rsidR="000E107D">
        <w:rPr>
          <w:rFonts w:hint="eastAsia"/>
        </w:rPr>
        <w:t>下面</w:t>
      </w:r>
      <w:r w:rsidR="00623FD6">
        <w:rPr>
          <w:rFonts w:hint="eastAsia"/>
        </w:rPr>
        <w:t>将把最为常用的几个</w:t>
      </w:r>
      <w:r w:rsidR="001F43FA">
        <w:rPr>
          <w:rFonts w:hint="eastAsia"/>
        </w:rPr>
        <w:t>指令</w:t>
      </w:r>
      <w:r w:rsidR="00623FD6">
        <w:rPr>
          <w:rFonts w:hint="eastAsia"/>
        </w:rPr>
        <w:t>介绍下：</w:t>
      </w:r>
    </w:p>
    <w:p w:rsidR="0075243F" w:rsidRPr="00A56D11" w:rsidRDefault="0075243F" w:rsidP="00945BD7">
      <w:pPr>
        <w:pStyle w:val="a1"/>
      </w:pPr>
      <w:r w:rsidRPr="00A56D11">
        <w:rPr>
          <w:rFonts w:hint="eastAsia"/>
        </w:rPr>
        <w:t>FROM</w:t>
      </w:r>
      <w:r w:rsidRPr="00A56D11">
        <w:rPr>
          <w:rFonts w:hint="eastAsia"/>
        </w:rPr>
        <w:t>指令</w:t>
      </w:r>
    </w:p>
    <w:p w:rsidR="0075243F" w:rsidRPr="00A56D11" w:rsidRDefault="0075243F" w:rsidP="00A56D11">
      <w:pPr>
        <w:rPr>
          <w:rStyle w:val="afa"/>
          <w:b w:val="0"/>
        </w:rPr>
      </w:pPr>
      <w:r w:rsidRPr="00A56D11">
        <w:rPr>
          <w:rStyle w:val="afa"/>
          <w:rFonts w:hint="eastAsia"/>
          <w:b w:val="0"/>
        </w:rPr>
        <w:t>格式为</w:t>
      </w:r>
      <w:r w:rsidRPr="00A56D11">
        <w:rPr>
          <w:rStyle w:val="afa"/>
          <w:b w:val="0"/>
        </w:rPr>
        <w:t> FROM &lt;image&gt;</w:t>
      </w:r>
      <w:r w:rsidRPr="00A56D11">
        <w:rPr>
          <w:rStyle w:val="afa"/>
          <w:b w:val="0"/>
        </w:rPr>
        <w:t>或</w:t>
      </w:r>
      <w:r w:rsidRPr="00A56D11">
        <w:rPr>
          <w:rStyle w:val="afa"/>
          <w:b w:val="0"/>
        </w:rPr>
        <w:t>FROM &lt;image&gt;:&lt;tag&gt;</w:t>
      </w:r>
    </w:p>
    <w:p w:rsidR="00291C72" w:rsidRDefault="00291C72" w:rsidP="00291C72">
      <w:r>
        <w:rPr>
          <w:rFonts w:hint="eastAsia"/>
        </w:rPr>
        <w:t>Dockerfile</w:t>
      </w:r>
      <w:r>
        <w:rPr>
          <w:rFonts w:hint="eastAsia"/>
        </w:rPr>
        <w:t>的第一条必须是</w:t>
      </w:r>
      <w:r>
        <w:rPr>
          <w:rFonts w:hint="eastAsia"/>
        </w:rPr>
        <w:t>FROM</w:t>
      </w:r>
      <w:r>
        <w:rPr>
          <w:rFonts w:hint="eastAsia"/>
        </w:rPr>
        <w:t>指令，用来指定要制作的镜像继承自哪个镜像。</w:t>
      </w:r>
      <w:r w:rsidR="00945BD7">
        <w:rPr>
          <w:rFonts w:hint="eastAsia"/>
        </w:rPr>
        <w:t>需要</w:t>
      </w:r>
      <w:r>
        <w:rPr>
          <w:rFonts w:hint="eastAsia"/>
        </w:rPr>
        <w:t>说明的是，可以在</w:t>
      </w:r>
      <w:r>
        <w:rPr>
          <w:rFonts w:hint="eastAsia"/>
        </w:rPr>
        <w:t>Dockerfile</w:t>
      </w:r>
      <w:r>
        <w:rPr>
          <w:rFonts w:hint="eastAsia"/>
        </w:rPr>
        <w:t>中写多个</w:t>
      </w:r>
      <w:r>
        <w:rPr>
          <w:rFonts w:hint="eastAsia"/>
        </w:rPr>
        <w:t>FROM</w:t>
      </w:r>
      <w:r>
        <w:rPr>
          <w:rFonts w:hint="eastAsia"/>
        </w:rPr>
        <w:t>指令来构建复杂的镜像。</w:t>
      </w:r>
    </w:p>
    <w:p w:rsidR="00291C72" w:rsidRPr="00C96D90" w:rsidRDefault="00C7216F" w:rsidP="00945BD7">
      <w:pPr>
        <w:pStyle w:val="a1"/>
        <w:rPr>
          <w:rStyle w:val="af9"/>
          <w:i w:val="0"/>
          <w:iCs w:val="0"/>
        </w:rPr>
      </w:pPr>
      <w:r w:rsidRPr="00F8639F">
        <w:rPr>
          <w:rStyle w:val="af9"/>
          <w:i w:val="0"/>
        </w:rPr>
        <w:t>MAINTAINE</w:t>
      </w:r>
      <w:r>
        <w:rPr>
          <w:rStyle w:val="af9"/>
          <w:rFonts w:hint="eastAsia"/>
          <w:i w:val="0"/>
        </w:rPr>
        <w:t>R</w:t>
      </w:r>
      <w:r w:rsidR="00063016">
        <w:rPr>
          <w:rFonts w:hint="eastAsia"/>
        </w:rPr>
        <w:t>指令</w:t>
      </w:r>
    </w:p>
    <w:p w:rsidR="00C96D90" w:rsidRPr="00A56D11" w:rsidRDefault="00C96D90" w:rsidP="00A56D11">
      <w:pPr>
        <w:rPr>
          <w:rStyle w:val="afa"/>
          <w:b w:val="0"/>
        </w:rPr>
      </w:pPr>
      <w:r w:rsidRPr="00A56D11">
        <w:rPr>
          <w:rStyle w:val="afa"/>
          <w:b w:val="0"/>
        </w:rPr>
        <w:t>格式为</w:t>
      </w:r>
      <w:r w:rsidRPr="00A56D11">
        <w:rPr>
          <w:rStyle w:val="afa"/>
          <w:b w:val="0"/>
        </w:rPr>
        <w:t> MAINTAINER &lt;name&gt;</w:t>
      </w:r>
    </w:p>
    <w:p w:rsidR="00AF40E6" w:rsidRDefault="00C7609C" w:rsidP="00D04CBB">
      <w:r>
        <w:rPr>
          <w:rFonts w:hint="eastAsia"/>
        </w:rPr>
        <w:t>用来</w:t>
      </w:r>
      <w:r w:rsidR="00AF40E6" w:rsidRPr="00C7609C">
        <w:t>指定维护者信息。</w:t>
      </w:r>
    </w:p>
    <w:p w:rsidR="00E15319" w:rsidRPr="00C17705" w:rsidRDefault="00E15319" w:rsidP="00945BD7">
      <w:pPr>
        <w:pStyle w:val="a1"/>
        <w:rPr>
          <w:snapToGrid w:val="0"/>
        </w:rPr>
      </w:pPr>
      <w:r>
        <w:rPr>
          <w:rFonts w:hint="eastAsia"/>
        </w:rPr>
        <w:t xml:space="preserve">RUN </w:t>
      </w:r>
      <w:r>
        <w:rPr>
          <w:rFonts w:hint="eastAsia"/>
        </w:rPr>
        <w:t>指令</w:t>
      </w:r>
    </w:p>
    <w:p w:rsidR="00C17705" w:rsidRPr="00A56D11" w:rsidRDefault="00C17705" w:rsidP="00A56D11">
      <w:pPr>
        <w:rPr>
          <w:rStyle w:val="afa"/>
          <w:b w:val="0"/>
        </w:rPr>
      </w:pPr>
      <w:r w:rsidRPr="00A56D11">
        <w:rPr>
          <w:rStyle w:val="afa"/>
          <w:b w:val="0"/>
        </w:rPr>
        <w:t>格式为</w:t>
      </w:r>
      <w:r w:rsidRPr="00A56D11">
        <w:rPr>
          <w:rStyle w:val="afa"/>
          <w:b w:val="0"/>
        </w:rPr>
        <w:t> RUN &lt;command&gt; </w:t>
      </w:r>
      <w:r w:rsidRPr="00A56D11">
        <w:rPr>
          <w:rStyle w:val="afa"/>
          <w:b w:val="0"/>
        </w:rPr>
        <w:t>或</w:t>
      </w:r>
      <w:r w:rsidRPr="00A56D11">
        <w:rPr>
          <w:rStyle w:val="afa"/>
          <w:b w:val="0"/>
        </w:rPr>
        <w:t> RUN ["executable", "param1", "param2"…]</w:t>
      </w:r>
    </w:p>
    <w:p w:rsidR="008C043E" w:rsidRPr="0004335D" w:rsidRDefault="00AF2111" w:rsidP="00D04CBB">
      <w:r>
        <w:rPr>
          <w:rFonts w:hint="eastAsia"/>
        </w:rPr>
        <w:t>该</w:t>
      </w:r>
      <w:r w:rsidR="005C0523">
        <w:rPr>
          <w:rFonts w:hint="eastAsia"/>
        </w:rPr>
        <w:t>指</w:t>
      </w:r>
      <w:r w:rsidR="008C043E" w:rsidRPr="008C043E">
        <w:rPr>
          <w:rFonts w:hint="eastAsia"/>
        </w:rPr>
        <w:t>令是用来执行</w:t>
      </w:r>
      <w:r w:rsidR="008C043E" w:rsidRPr="008C043E">
        <w:rPr>
          <w:rFonts w:hint="eastAsia"/>
        </w:rPr>
        <w:t>shell</w:t>
      </w:r>
      <w:r w:rsidR="008C043E" w:rsidRPr="008C043E">
        <w:rPr>
          <w:rFonts w:hint="eastAsia"/>
        </w:rPr>
        <w:t>命令</w:t>
      </w:r>
      <w:r w:rsidR="00393618">
        <w:rPr>
          <w:rFonts w:hint="eastAsia"/>
        </w:rPr>
        <w:t>的</w:t>
      </w:r>
      <w:r w:rsidR="008C043E">
        <w:rPr>
          <w:rFonts w:hint="eastAsia"/>
        </w:rPr>
        <w:t>，当解析</w:t>
      </w:r>
      <w:proofErr w:type="spellStart"/>
      <w:r w:rsidR="008C043E">
        <w:rPr>
          <w:rFonts w:hint="eastAsia"/>
        </w:rPr>
        <w:t>Dockerfile</w:t>
      </w:r>
      <w:proofErr w:type="spellEnd"/>
      <w:r w:rsidR="008C043E">
        <w:rPr>
          <w:rFonts w:hint="eastAsia"/>
        </w:rPr>
        <w:t>时，遇到</w:t>
      </w:r>
      <w:r w:rsidR="008C043E">
        <w:rPr>
          <w:rFonts w:hint="eastAsia"/>
        </w:rPr>
        <w:t>RUN</w:t>
      </w:r>
      <w:r w:rsidR="002B64C3">
        <w:rPr>
          <w:rFonts w:hint="eastAsia"/>
        </w:rPr>
        <w:t>指</w:t>
      </w:r>
      <w:r w:rsidR="008C043E">
        <w:rPr>
          <w:rFonts w:hint="eastAsia"/>
        </w:rPr>
        <w:t>令，</w:t>
      </w:r>
      <w:proofErr w:type="spellStart"/>
      <w:r w:rsidR="008C043E">
        <w:rPr>
          <w:rFonts w:hint="eastAsia"/>
        </w:rPr>
        <w:t>Docker</w:t>
      </w:r>
      <w:proofErr w:type="spellEnd"/>
      <w:r w:rsidR="008C043E">
        <w:rPr>
          <w:rFonts w:hint="eastAsia"/>
        </w:rPr>
        <w:t>会将该</w:t>
      </w:r>
      <w:r w:rsidR="00323CF6">
        <w:rPr>
          <w:rFonts w:hint="eastAsia"/>
        </w:rPr>
        <w:t>指令</w:t>
      </w:r>
      <w:r w:rsidR="008C043E">
        <w:rPr>
          <w:rFonts w:hint="eastAsia"/>
        </w:rPr>
        <w:t>翻译为“</w:t>
      </w:r>
      <w:r w:rsidR="008C043E" w:rsidRPr="00B5328C">
        <w:t>/bin/</w:t>
      </w:r>
      <w:proofErr w:type="spellStart"/>
      <w:r w:rsidR="008C043E" w:rsidRPr="00B5328C">
        <w:t>sh</w:t>
      </w:r>
      <w:proofErr w:type="spellEnd"/>
      <w:r w:rsidR="008C043E" w:rsidRPr="00B5328C">
        <w:t xml:space="preserve"> –c</w:t>
      </w:r>
      <w:r w:rsidR="008C043E" w:rsidRPr="00B5328C">
        <w:rPr>
          <w:rFonts w:hint="eastAsia"/>
        </w:rPr>
        <w:t xml:space="preserve"> </w:t>
      </w:r>
      <w:r w:rsidR="00217A12">
        <w:t>“</w:t>
      </w:r>
      <w:r w:rsidR="008C043E" w:rsidRPr="00B5328C">
        <w:rPr>
          <w:rFonts w:hint="eastAsia"/>
        </w:rPr>
        <w:t>xxx</w:t>
      </w:r>
      <w:r w:rsidR="00217A12">
        <w:t>”</w:t>
      </w:r>
      <w:r w:rsidR="00F25F90">
        <w:rPr>
          <w:rFonts w:hint="eastAsia"/>
        </w:rPr>
        <w:t>”</w:t>
      </w:r>
      <w:r w:rsidR="003963EB">
        <w:rPr>
          <w:rFonts w:hint="eastAsia"/>
        </w:rPr>
        <w:t>，其中</w:t>
      </w:r>
      <w:r w:rsidR="003963EB">
        <w:rPr>
          <w:rFonts w:hint="eastAsia"/>
        </w:rPr>
        <w:t>xxx</w:t>
      </w:r>
      <w:r w:rsidR="003963EB">
        <w:rPr>
          <w:rFonts w:hint="eastAsia"/>
        </w:rPr>
        <w:t>为</w:t>
      </w:r>
      <w:r w:rsidR="003963EB">
        <w:rPr>
          <w:rFonts w:hint="eastAsia"/>
        </w:rPr>
        <w:t>RUN</w:t>
      </w:r>
      <w:r w:rsidR="003963EB">
        <w:rPr>
          <w:rFonts w:hint="eastAsia"/>
        </w:rPr>
        <w:t>后边的</w:t>
      </w:r>
      <w:r w:rsidR="003963EB">
        <w:rPr>
          <w:rFonts w:hint="eastAsia"/>
        </w:rPr>
        <w:t>shell</w:t>
      </w:r>
      <w:r w:rsidR="003963EB">
        <w:rPr>
          <w:rFonts w:hint="eastAsia"/>
        </w:rPr>
        <w:t>命令。</w:t>
      </w:r>
    </w:p>
    <w:p w:rsidR="002230A7" w:rsidRPr="00040554" w:rsidRDefault="002230A7" w:rsidP="00945BD7">
      <w:pPr>
        <w:pStyle w:val="a1"/>
        <w:rPr>
          <w:snapToGrid w:val="0"/>
        </w:rPr>
      </w:pPr>
      <w:r>
        <w:rPr>
          <w:rFonts w:hint="eastAsia"/>
        </w:rPr>
        <w:t xml:space="preserve">EXPOSE </w:t>
      </w:r>
      <w:r>
        <w:rPr>
          <w:rFonts w:hint="eastAsia"/>
        </w:rPr>
        <w:t>指令</w:t>
      </w:r>
    </w:p>
    <w:p w:rsidR="00040554" w:rsidRPr="00A56D11" w:rsidRDefault="00770567" w:rsidP="00A56D11">
      <w:pPr>
        <w:rPr>
          <w:rStyle w:val="afa"/>
          <w:b w:val="0"/>
        </w:rPr>
      </w:pPr>
      <w:r w:rsidRPr="00A56D11">
        <w:rPr>
          <w:rStyle w:val="afa"/>
          <w:b w:val="0"/>
        </w:rPr>
        <w:t>格式为</w:t>
      </w:r>
      <w:r w:rsidRPr="00A56D11">
        <w:rPr>
          <w:rStyle w:val="afa"/>
          <w:b w:val="0"/>
        </w:rPr>
        <w:t> EXPOSE &lt;port&gt; [&lt;port&gt;...]</w:t>
      </w:r>
    </w:p>
    <w:p w:rsidR="00EC72C7" w:rsidRDefault="0098779B" w:rsidP="00D04CBB">
      <w:r>
        <w:rPr>
          <w:rFonts w:hint="eastAsia"/>
        </w:rPr>
        <w:t>该指</w:t>
      </w:r>
      <w:r w:rsidR="00AF2111" w:rsidRPr="006317FE">
        <w:rPr>
          <w:rFonts w:hint="eastAsia"/>
        </w:rPr>
        <w:t>令</w:t>
      </w:r>
      <w:r w:rsidR="00EC72C7">
        <w:rPr>
          <w:rFonts w:hint="eastAsia"/>
        </w:rPr>
        <w:t>用来将容器中的端口号暴露出来，只有暴露出来的端口号，才可以在</w:t>
      </w:r>
      <w:r w:rsidR="007803DF">
        <w:rPr>
          <w:rFonts w:hint="eastAsia"/>
        </w:rPr>
        <w:t>容器</w:t>
      </w:r>
      <w:r w:rsidR="00EC72C7">
        <w:rPr>
          <w:rFonts w:hint="eastAsia"/>
        </w:rPr>
        <w:t>启动</w:t>
      </w:r>
      <w:r w:rsidR="00136740">
        <w:rPr>
          <w:rFonts w:hint="eastAsia"/>
        </w:rPr>
        <w:t>时，通过</w:t>
      </w:r>
      <w:r w:rsidR="00D267F1">
        <w:rPr>
          <w:rFonts w:hint="eastAsia"/>
        </w:rPr>
        <w:t>“</w:t>
      </w:r>
      <w:proofErr w:type="spellStart"/>
      <w:r w:rsidR="007803DF">
        <w:rPr>
          <w:rFonts w:hint="eastAsia"/>
        </w:rPr>
        <w:t>docker</w:t>
      </w:r>
      <w:proofErr w:type="spellEnd"/>
      <w:r w:rsidR="007803DF">
        <w:rPr>
          <w:rFonts w:hint="eastAsia"/>
        </w:rPr>
        <w:t xml:space="preserve"> run </w:t>
      </w:r>
      <w:r w:rsidR="007803DF">
        <w:t>–</w:t>
      </w:r>
      <w:r w:rsidR="007803DF">
        <w:rPr>
          <w:rFonts w:hint="eastAsia"/>
        </w:rPr>
        <w:t>p</w:t>
      </w:r>
      <w:r w:rsidR="00D267F1">
        <w:rPr>
          <w:rFonts w:hint="eastAsia"/>
        </w:rPr>
        <w:t>”</w:t>
      </w:r>
      <w:r w:rsidR="00136740">
        <w:rPr>
          <w:rFonts w:hint="eastAsia"/>
        </w:rPr>
        <w:t>命令实现和</w:t>
      </w:r>
      <w:r w:rsidR="00C92D4A">
        <w:rPr>
          <w:rFonts w:hint="eastAsia"/>
        </w:rPr>
        <w:t>服务器端口的</w:t>
      </w:r>
      <w:r w:rsidR="00081AA3">
        <w:rPr>
          <w:rFonts w:hint="eastAsia"/>
        </w:rPr>
        <w:t>映射。</w:t>
      </w:r>
    </w:p>
    <w:p w:rsidR="00937648" w:rsidRDefault="00937648" w:rsidP="00945BD7">
      <w:pPr>
        <w:pStyle w:val="a1"/>
      </w:pPr>
      <w:r>
        <w:rPr>
          <w:rFonts w:hint="eastAsia"/>
        </w:rPr>
        <w:t>CMD</w:t>
      </w:r>
      <w:r>
        <w:rPr>
          <w:rFonts w:hint="eastAsia"/>
        </w:rPr>
        <w:t>指令</w:t>
      </w:r>
    </w:p>
    <w:p w:rsidR="000F09B3" w:rsidRPr="00A56D11" w:rsidRDefault="000F09B3" w:rsidP="00A56D11">
      <w:r w:rsidRPr="00A56D11">
        <w:rPr>
          <w:rFonts w:hint="eastAsia"/>
        </w:rPr>
        <w:t>有三种格式：</w:t>
      </w:r>
    </w:p>
    <w:p w:rsidR="00501E04" w:rsidRPr="00A56D11" w:rsidRDefault="00685E18" w:rsidP="00A56D11">
      <w:pPr>
        <w:rPr>
          <w:rStyle w:val="af9"/>
          <w:i w:val="0"/>
        </w:rPr>
      </w:pPr>
      <w:r w:rsidRPr="00A56D11">
        <w:rPr>
          <w:rStyle w:val="af9"/>
          <w:i w:val="0"/>
        </w:rPr>
        <w:t>CMD ["executable","param1","param2"] </w:t>
      </w:r>
      <w:r w:rsidRPr="00A56D11">
        <w:rPr>
          <w:rStyle w:val="af9"/>
          <w:i w:val="0"/>
        </w:rPr>
        <w:t>使用</w:t>
      </w:r>
      <w:r w:rsidRPr="00A56D11">
        <w:rPr>
          <w:rStyle w:val="af9"/>
          <w:i w:val="0"/>
        </w:rPr>
        <w:t> exec </w:t>
      </w:r>
      <w:r w:rsidRPr="00A56D11">
        <w:rPr>
          <w:rStyle w:val="af9"/>
          <w:i w:val="0"/>
        </w:rPr>
        <w:t>执行，推荐方式</w:t>
      </w:r>
      <w:r w:rsidRPr="00A56D11">
        <w:rPr>
          <w:rStyle w:val="af9"/>
          <w:rFonts w:hint="eastAsia"/>
          <w:i w:val="0"/>
        </w:rPr>
        <w:t>；</w:t>
      </w:r>
    </w:p>
    <w:p w:rsidR="00AC6588" w:rsidRPr="00A56D11" w:rsidRDefault="00685E18" w:rsidP="00A56D11">
      <w:pPr>
        <w:rPr>
          <w:rStyle w:val="af9"/>
          <w:i w:val="0"/>
        </w:rPr>
      </w:pPr>
      <w:r w:rsidRPr="00A56D11">
        <w:rPr>
          <w:rStyle w:val="af9"/>
          <w:i w:val="0"/>
        </w:rPr>
        <w:t>CMD command param1 param2 </w:t>
      </w:r>
      <w:r w:rsidRPr="00A56D11">
        <w:rPr>
          <w:rStyle w:val="af9"/>
          <w:i w:val="0"/>
        </w:rPr>
        <w:t>在</w:t>
      </w:r>
      <w:r w:rsidRPr="00A56D11">
        <w:rPr>
          <w:rStyle w:val="af9"/>
          <w:i w:val="0"/>
        </w:rPr>
        <w:t> /bin/</w:t>
      </w:r>
      <w:proofErr w:type="spellStart"/>
      <w:r w:rsidRPr="00A56D11">
        <w:rPr>
          <w:rStyle w:val="af9"/>
          <w:i w:val="0"/>
        </w:rPr>
        <w:t>sh</w:t>
      </w:r>
      <w:proofErr w:type="spellEnd"/>
      <w:r w:rsidRPr="00A56D11">
        <w:rPr>
          <w:rStyle w:val="af9"/>
          <w:i w:val="0"/>
        </w:rPr>
        <w:t> </w:t>
      </w:r>
      <w:r w:rsidRPr="00A56D11">
        <w:rPr>
          <w:rStyle w:val="af9"/>
          <w:i w:val="0"/>
        </w:rPr>
        <w:t>中执行，提供给需要交互的应用</w:t>
      </w:r>
      <w:r w:rsidR="00AC6588" w:rsidRPr="00A56D11">
        <w:rPr>
          <w:rStyle w:val="af9"/>
          <w:rFonts w:hint="eastAsia"/>
          <w:i w:val="0"/>
        </w:rPr>
        <w:t>；</w:t>
      </w:r>
    </w:p>
    <w:p w:rsidR="001F2C7A" w:rsidRPr="00A56D11" w:rsidRDefault="001F2C7A" w:rsidP="00A56D11">
      <w:pPr>
        <w:rPr>
          <w:rStyle w:val="af9"/>
          <w:i w:val="0"/>
        </w:rPr>
      </w:pPr>
      <w:r w:rsidRPr="00A56D11">
        <w:rPr>
          <w:rStyle w:val="af9"/>
          <w:i w:val="0"/>
        </w:rPr>
        <w:t>CMD ["param1","param2"] </w:t>
      </w:r>
      <w:r w:rsidRPr="00A56D11">
        <w:rPr>
          <w:rStyle w:val="af9"/>
          <w:i w:val="0"/>
        </w:rPr>
        <w:t>提供给</w:t>
      </w:r>
      <w:r w:rsidRPr="00A56D11">
        <w:rPr>
          <w:rStyle w:val="af9"/>
          <w:i w:val="0"/>
        </w:rPr>
        <w:t> ENTRYPOINT </w:t>
      </w:r>
      <w:r w:rsidRPr="00A56D11">
        <w:rPr>
          <w:rStyle w:val="af9"/>
          <w:i w:val="0"/>
        </w:rPr>
        <w:t>的默认参数</w:t>
      </w:r>
      <w:r w:rsidR="00945BD7">
        <w:rPr>
          <w:rStyle w:val="af9"/>
          <w:rFonts w:hint="eastAsia"/>
          <w:i w:val="0"/>
        </w:rPr>
        <w:t>。</w:t>
      </w:r>
    </w:p>
    <w:p w:rsidR="00AC6588" w:rsidRPr="00AC6588" w:rsidRDefault="00AC6588" w:rsidP="00D04CBB">
      <w:r w:rsidRPr="00AC6588">
        <w:t>指定启动容器时执行的命令，每个</w:t>
      </w:r>
      <w:r w:rsidRPr="00AC6588">
        <w:t>Dockerfile</w:t>
      </w:r>
      <w:r w:rsidRPr="00AC6588">
        <w:t>只能有一条</w:t>
      </w:r>
      <w:r w:rsidRPr="00AC6588">
        <w:t>CMD </w:t>
      </w:r>
      <w:r w:rsidR="004A6BBF">
        <w:rPr>
          <w:rFonts w:hint="eastAsia"/>
        </w:rPr>
        <w:t>指令</w:t>
      </w:r>
      <w:r w:rsidRPr="00AC6588">
        <w:t>。如果指定了多条</w:t>
      </w:r>
      <w:r w:rsidR="00592E9A">
        <w:rPr>
          <w:rFonts w:hint="eastAsia"/>
        </w:rPr>
        <w:t>CMD</w:t>
      </w:r>
      <w:r w:rsidR="00F77B04">
        <w:rPr>
          <w:rFonts w:hint="eastAsia"/>
        </w:rPr>
        <w:t>指令</w:t>
      </w:r>
      <w:r w:rsidRPr="00AC6588">
        <w:t>，只有最后一条会被执行。</w:t>
      </w:r>
      <w:r w:rsidR="00FD3DBB">
        <w:rPr>
          <w:rFonts w:hint="eastAsia"/>
        </w:rPr>
        <w:t>值得说明的是</w:t>
      </w:r>
      <w:r w:rsidR="00CE342A">
        <w:rPr>
          <w:rFonts w:hint="eastAsia"/>
        </w:rPr>
        <w:t>，</w:t>
      </w:r>
      <w:r w:rsidRPr="00AC6588">
        <w:t>如果用户启动容器时指定了运行的命令，则会覆盖掉</w:t>
      </w:r>
      <w:r w:rsidRPr="00AC6588">
        <w:t> CMD </w:t>
      </w:r>
      <w:r w:rsidRPr="00AC6588">
        <w:t>指定的命令。</w:t>
      </w:r>
      <w:r w:rsidR="008E294E">
        <w:rPr>
          <w:rFonts w:hint="eastAsia"/>
        </w:rPr>
        <w:t>可以</w:t>
      </w:r>
      <w:r>
        <w:rPr>
          <w:rFonts w:hint="eastAsia"/>
        </w:rPr>
        <w:t>和</w:t>
      </w:r>
      <w:r>
        <w:rPr>
          <w:rFonts w:hint="eastAsia"/>
        </w:rPr>
        <w:t xml:space="preserve"> ENTRYPOINT</w:t>
      </w:r>
      <w:r w:rsidR="00547A58">
        <w:rPr>
          <w:rFonts w:hint="eastAsia"/>
        </w:rPr>
        <w:t>指</w:t>
      </w:r>
      <w:r w:rsidR="00525950">
        <w:rPr>
          <w:rFonts w:hint="eastAsia"/>
        </w:rPr>
        <w:t>令</w:t>
      </w:r>
      <w:r>
        <w:rPr>
          <w:rFonts w:hint="eastAsia"/>
        </w:rPr>
        <w:t>对比。</w:t>
      </w:r>
    </w:p>
    <w:p w:rsidR="00EA38EF" w:rsidRPr="006C7499" w:rsidRDefault="00EA38EF" w:rsidP="00945BD7">
      <w:pPr>
        <w:pStyle w:val="a1"/>
        <w:rPr>
          <w:rStyle w:val="af9"/>
          <w:i w:val="0"/>
        </w:rPr>
      </w:pPr>
      <w:r w:rsidRPr="006C7499">
        <w:rPr>
          <w:rStyle w:val="af9"/>
          <w:i w:val="0"/>
        </w:rPr>
        <w:t>ENTRYPOINT</w:t>
      </w:r>
      <w:r w:rsidR="0062186B" w:rsidRPr="006C7499">
        <w:rPr>
          <w:rStyle w:val="af9"/>
          <w:rFonts w:hint="eastAsia"/>
          <w:i w:val="0"/>
        </w:rPr>
        <w:t>指令</w:t>
      </w:r>
    </w:p>
    <w:p w:rsidR="00D73867" w:rsidRPr="00A56D11" w:rsidRDefault="00D73867" w:rsidP="00A56D11">
      <w:pPr>
        <w:rPr>
          <w:rStyle w:val="afa"/>
          <w:b w:val="0"/>
        </w:rPr>
      </w:pPr>
      <w:r w:rsidRPr="00A56D11">
        <w:rPr>
          <w:rStyle w:val="afa"/>
          <w:b w:val="0"/>
        </w:rPr>
        <w:t>两种格式：</w:t>
      </w:r>
    </w:p>
    <w:p w:rsidR="00D73867" w:rsidRPr="00A56D11" w:rsidRDefault="00D73867" w:rsidP="00A56D11">
      <w:pPr>
        <w:rPr>
          <w:rStyle w:val="afa"/>
          <w:b w:val="0"/>
        </w:rPr>
      </w:pPr>
      <w:r w:rsidRPr="00A56D11">
        <w:rPr>
          <w:rStyle w:val="afa"/>
          <w:b w:val="0"/>
        </w:rPr>
        <w:t>ENTRYPOINT ["executable", "param1", "param2"]</w:t>
      </w:r>
    </w:p>
    <w:p w:rsidR="00D73867" w:rsidRPr="00A56D11" w:rsidRDefault="00D73867" w:rsidP="00A56D11">
      <w:pPr>
        <w:rPr>
          <w:rStyle w:val="afa"/>
          <w:b w:val="0"/>
        </w:rPr>
      </w:pPr>
      <w:r w:rsidRPr="00A56D11">
        <w:rPr>
          <w:rStyle w:val="afa"/>
          <w:b w:val="0"/>
        </w:rPr>
        <w:t>ENTRYPOINT command param1 param2</w:t>
      </w:r>
      <w:r w:rsidRPr="00A56D11">
        <w:rPr>
          <w:rStyle w:val="afa"/>
          <w:b w:val="0"/>
        </w:rPr>
        <w:t>（</w:t>
      </w:r>
      <w:r w:rsidRPr="00A56D11">
        <w:rPr>
          <w:rStyle w:val="afa"/>
          <w:b w:val="0"/>
        </w:rPr>
        <w:t>shell</w:t>
      </w:r>
      <w:r w:rsidRPr="00A56D11">
        <w:rPr>
          <w:rStyle w:val="afa"/>
          <w:b w:val="0"/>
        </w:rPr>
        <w:t>中执行）。</w:t>
      </w:r>
    </w:p>
    <w:p w:rsidR="00D73867" w:rsidRDefault="00D73867" w:rsidP="00D04CBB">
      <w:r w:rsidRPr="00D73867">
        <w:lastRenderedPageBreak/>
        <w:t>每个</w:t>
      </w:r>
      <w:r w:rsidRPr="00D73867">
        <w:t xml:space="preserve"> Dockerfile </w:t>
      </w:r>
      <w:r w:rsidRPr="00D73867">
        <w:t>中只能有一个</w:t>
      </w:r>
      <w:r w:rsidRPr="00DB0B93">
        <w:t> ENTRYPOINT</w:t>
      </w:r>
      <w:r w:rsidRPr="00D73867">
        <w:t>，当指定多个时，只有最后一个起效。</w:t>
      </w:r>
    </w:p>
    <w:p w:rsidR="0031347C" w:rsidRPr="00D73867" w:rsidRDefault="0097110B" w:rsidP="0097110B">
      <w:pPr>
        <w:pStyle w:val="afb"/>
        <w:ind w:firstLineChars="0" w:firstLine="0"/>
        <w:rPr>
          <w:snapToGrid w:val="0"/>
        </w:rPr>
      </w:pPr>
      <w:r w:rsidRPr="00714E6B">
        <w:rPr>
          <w:rFonts w:ascii="黑体" w:eastAsia="黑体" w:hAnsi="黑体" w:hint="eastAsia"/>
          <w:snapToGrid w:val="0"/>
          <w:sz w:val="24"/>
        </w:rPr>
        <w:t>注意</w:t>
      </w:r>
      <w:r w:rsidR="00714E6B">
        <w:rPr>
          <w:rFonts w:hint="eastAsia"/>
          <w:snapToGrid w:val="0"/>
        </w:rPr>
        <w:t xml:space="preserve"> </w:t>
      </w:r>
      <w:r w:rsidR="008275F0">
        <w:rPr>
          <w:rFonts w:hint="eastAsia"/>
          <w:snapToGrid w:val="0"/>
        </w:rPr>
        <w:t>ENTRYPOINT</w:t>
      </w:r>
      <w:r w:rsidR="008275F0">
        <w:rPr>
          <w:rFonts w:hint="eastAsia"/>
          <w:snapToGrid w:val="0"/>
        </w:rPr>
        <w:t>指令</w:t>
      </w:r>
      <w:r w:rsidR="00444A93">
        <w:rPr>
          <w:rFonts w:hint="eastAsia"/>
          <w:snapToGrid w:val="0"/>
        </w:rPr>
        <w:t>是</w:t>
      </w:r>
      <w:r w:rsidR="00013DE9">
        <w:rPr>
          <w:rFonts w:hint="eastAsia"/>
          <w:snapToGrid w:val="0"/>
        </w:rPr>
        <w:t>用来</w:t>
      </w:r>
      <w:r w:rsidR="0031347C" w:rsidRPr="00D73867">
        <w:rPr>
          <w:snapToGrid w:val="0"/>
        </w:rPr>
        <w:t>配置容器启动后</w:t>
      </w:r>
      <w:r w:rsidR="008963CE">
        <w:rPr>
          <w:rFonts w:hint="eastAsia"/>
          <w:snapToGrid w:val="0"/>
        </w:rPr>
        <w:t>要</w:t>
      </w:r>
      <w:r w:rsidR="0031347C" w:rsidRPr="00D73867">
        <w:rPr>
          <w:snapToGrid w:val="0"/>
        </w:rPr>
        <w:t>执行的命令</w:t>
      </w:r>
      <w:r w:rsidR="00357592">
        <w:rPr>
          <w:rFonts w:hint="eastAsia"/>
          <w:snapToGrid w:val="0"/>
        </w:rPr>
        <w:t>的</w:t>
      </w:r>
      <w:r w:rsidR="0031347C" w:rsidRPr="00D73867">
        <w:rPr>
          <w:snapToGrid w:val="0"/>
        </w:rPr>
        <w:t>，并且不可被</w:t>
      </w:r>
      <w:proofErr w:type="spellStart"/>
      <w:r w:rsidR="0031347C" w:rsidRPr="00DB0B93">
        <w:rPr>
          <w:rFonts w:ascii="楷体" w:hAnsi="楷体" w:cs="楷体" w:hint="eastAsia"/>
          <w:snapToGrid w:val="0"/>
        </w:rPr>
        <w:t>docker</w:t>
      </w:r>
      <w:proofErr w:type="spellEnd"/>
      <w:r w:rsidR="0031347C" w:rsidRPr="00DB0B93">
        <w:rPr>
          <w:rFonts w:ascii="楷体" w:hAnsi="楷体" w:cs="楷体" w:hint="eastAsia"/>
          <w:snapToGrid w:val="0"/>
        </w:rPr>
        <w:t xml:space="preserve"> run</w:t>
      </w:r>
      <w:r w:rsidR="0031347C" w:rsidRPr="00D73867">
        <w:rPr>
          <w:snapToGrid w:val="0"/>
        </w:rPr>
        <w:t>提供的参数覆盖。</w:t>
      </w:r>
      <w:r w:rsidR="0021562A">
        <w:rPr>
          <w:rFonts w:hint="eastAsia"/>
          <w:snapToGrid w:val="0"/>
        </w:rPr>
        <w:t>所以建议使用</w:t>
      </w:r>
      <w:r w:rsidR="0021562A">
        <w:rPr>
          <w:rFonts w:hint="eastAsia"/>
          <w:snapToGrid w:val="0"/>
        </w:rPr>
        <w:t>CMD</w:t>
      </w:r>
      <w:r w:rsidR="00F4044E">
        <w:rPr>
          <w:rFonts w:hint="eastAsia"/>
          <w:snapToGrid w:val="0"/>
        </w:rPr>
        <w:t>指</w:t>
      </w:r>
      <w:r w:rsidR="0021562A">
        <w:rPr>
          <w:rFonts w:hint="eastAsia"/>
          <w:snapToGrid w:val="0"/>
        </w:rPr>
        <w:t>令，而不是</w:t>
      </w:r>
      <w:r w:rsidR="0021562A">
        <w:rPr>
          <w:rFonts w:hint="eastAsia"/>
          <w:snapToGrid w:val="0"/>
        </w:rPr>
        <w:t>ENTRYPOINT</w:t>
      </w:r>
      <w:r w:rsidR="00985D2B">
        <w:rPr>
          <w:rFonts w:hint="eastAsia"/>
          <w:snapToGrid w:val="0"/>
        </w:rPr>
        <w:t>指</w:t>
      </w:r>
      <w:r w:rsidR="0021562A">
        <w:rPr>
          <w:rFonts w:hint="eastAsia"/>
          <w:snapToGrid w:val="0"/>
        </w:rPr>
        <w:t>令</w:t>
      </w:r>
      <w:r w:rsidR="00CF0824">
        <w:rPr>
          <w:rFonts w:hint="eastAsia"/>
          <w:snapToGrid w:val="0"/>
        </w:rPr>
        <w:t>。</w:t>
      </w:r>
    </w:p>
    <w:p w:rsidR="000A795C" w:rsidRPr="003C2325" w:rsidRDefault="000A795C" w:rsidP="00945BD7">
      <w:pPr>
        <w:pStyle w:val="a1"/>
        <w:rPr>
          <w:rStyle w:val="af9"/>
          <w:i w:val="0"/>
        </w:rPr>
      </w:pPr>
      <w:r w:rsidRPr="003C2325">
        <w:rPr>
          <w:rStyle w:val="af9"/>
          <w:i w:val="0"/>
        </w:rPr>
        <w:t>VOLUME</w:t>
      </w:r>
      <w:r w:rsidR="003C2325" w:rsidRPr="003C2325">
        <w:rPr>
          <w:rStyle w:val="af9"/>
          <w:rFonts w:hint="eastAsia"/>
          <w:i w:val="0"/>
        </w:rPr>
        <w:t xml:space="preserve"> </w:t>
      </w:r>
      <w:r w:rsidR="003C2325" w:rsidRPr="003C2325">
        <w:rPr>
          <w:rStyle w:val="af9"/>
          <w:rFonts w:hint="eastAsia"/>
          <w:i w:val="0"/>
        </w:rPr>
        <w:t>指令</w:t>
      </w:r>
    </w:p>
    <w:p w:rsidR="004613CD" w:rsidRPr="00A56D11" w:rsidRDefault="004613CD" w:rsidP="00A56D11">
      <w:pPr>
        <w:rPr>
          <w:rStyle w:val="afa"/>
          <w:b w:val="0"/>
        </w:rPr>
      </w:pPr>
      <w:r w:rsidRPr="00A56D11">
        <w:rPr>
          <w:rStyle w:val="afa"/>
          <w:b w:val="0"/>
        </w:rPr>
        <w:t>格式为</w:t>
      </w:r>
      <w:r w:rsidRPr="00A56D11">
        <w:rPr>
          <w:rStyle w:val="afa"/>
          <w:b w:val="0"/>
        </w:rPr>
        <w:t> VOLUME ["/data"]</w:t>
      </w:r>
      <w:r w:rsidRPr="00A56D11">
        <w:rPr>
          <w:rStyle w:val="afa"/>
          <w:b w:val="0"/>
        </w:rPr>
        <w:t>。</w:t>
      </w:r>
    </w:p>
    <w:p w:rsidR="004613CD" w:rsidRDefault="004613CD" w:rsidP="00D04CBB">
      <w:r w:rsidRPr="00B6390A">
        <w:t>创建一个可以从本地主机或其他容器挂载的挂载点，一般用来存放数据库</w:t>
      </w:r>
      <w:r w:rsidR="006F6A73">
        <w:rPr>
          <w:rFonts w:hint="eastAsia"/>
        </w:rPr>
        <w:t>或</w:t>
      </w:r>
      <w:r w:rsidRPr="00B6390A">
        <w:t>需要</w:t>
      </w:r>
      <w:r w:rsidR="007D081A">
        <w:rPr>
          <w:rFonts w:hint="eastAsia"/>
        </w:rPr>
        <w:t>永久保存</w:t>
      </w:r>
      <w:r w:rsidRPr="00B6390A">
        <w:t>的数据。</w:t>
      </w:r>
      <w:r w:rsidR="00B6390A">
        <w:rPr>
          <w:rFonts w:hint="eastAsia"/>
        </w:rPr>
        <w:t>如果和</w:t>
      </w:r>
      <w:r w:rsidR="00B6390A">
        <w:rPr>
          <w:rFonts w:hint="eastAsia"/>
        </w:rPr>
        <w:t>host</w:t>
      </w:r>
      <w:r w:rsidR="00B6390A">
        <w:rPr>
          <w:rFonts w:hint="eastAsia"/>
        </w:rPr>
        <w:t>共享目录，</w:t>
      </w:r>
      <w:proofErr w:type="spellStart"/>
      <w:r w:rsidR="00B6390A">
        <w:rPr>
          <w:rFonts w:hint="eastAsia"/>
        </w:rPr>
        <w:t>Dockerfile</w:t>
      </w:r>
      <w:proofErr w:type="spellEnd"/>
      <w:r w:rsidR="00B6390A">
        <w:rPr>
          <w:rFonts w:hint="eastAsia"/>
        </w:rPr>
        <w:t>中必须先创建一个挂载点，然后在启动容器的时候通过</w:t>
      </w:r>
      <w:r w:rsidR="00946A1D">
        <w:rPr>
          <w:rFonts w:hint="eastAsia"/>
        </w:rPr>
        <w:t>“</w:t>
      </w:r>
      <w:proofErr w:type="spellStart"/>
      <w:r w:rsidR="00B6390A">
        <w:rPr>
          <w:rFonts w:hint="eastAsia"/>
        </w:rPr>
        <w:t>docker</w:t>
      </w:r>
      <w:proofErr w:type="spellEnd"/>
      <w:r w:rsidR="00B6390A">
        <w:rPr>
          <w:rFonts w:hint="eastAsia"/>
        </w:rPr>
        <w:t xml:space="preserve"> run </w:t>
      </w:r>
      <w:r w:rsidR="00B6390A">
        <w:t>–</w:t>
      </w:r>
      <w:r w:rsidR="00B6390A">
        <w:rPr>
          <w:rFonts w:hint="eastAsia"/>
        </w:rPr>
        <w:t xml:space="preserve">v </w:t>
      </w:r>
      <w:r w:rsidR="00DE131C">
        <w:rPr>
          <w:rFonts w:hint="eastAsia"/>
        </w:rPr>
        <w:t>$</w:t>
      </w:r>
      <w:r w:rsidR="00B6390A">
        <w:rPr>
          <w:rFonts w:hint="eastAsia"/>
        </w:rPr>
        <w:t>HOSTPATH:</w:t>
      </w:r>
      <w:r w:rsidR="00DE131C">
        <w:rPr>
          <w:rFonts w:hint="eastAsia"/>
        </w:rPr>
        <w:t>$</w:t>
      </w:r>
      <w:r w:rsidR="00A0795D">
        <w:rPr>
          <w:rFonts w:hint="eastAsia"/>
        </w:rPr>
        <w:t>CONTAINER</w:t>
      </w:r>
      <w:r w:rsidR="00B6390A">
        <w:rPr>
          <w:rFonts w:hint="eastAsia"/>
        </w:rPr>
        <w:t>PATH</w:t>
      </w:r>
      <w:r w:rsidR="00946A1D">
        <w:rPr>
          <w:rFonts w:hint="eastAsia"/>
        </w:rPr>
        <w:t>”</w:t>
      </w:r>
      <w:r w:rsidR="00B6390A">
        <w:rPr>
          <w:rFonts w:hint="eastAsia"/>
        </w:rPr>
        <w:t>来挂载，其中</w:t>
      </w:r>
      <w:r w:rsidR="00324B34">
        <w:rPr>
          <w:rFonts w:hint="eastAsia"/>
        </w:rPr>
        <w:t>CONTAINERPATH</w:t>
      </w:r>
      <w:r w:rsidR="00B6390A">
        <w:rPr>
          <w:rFonts w:hint="eastAsia"/>
        </w:rPr>
        <w:t>就是创建的挂载点。</w:t>
      </w:r>
    </w:p>
    <w:p w:rsidR="00BF0E7A" w:rsidRPr="003C2325" w:rsidRDefault="00BF0E7A" w:rsidP="00945BD7">
      <w:pPr>
        <w:pStyle w:val="a1"/>
        <w:rPr>
          <w:rStyle w:val="af9"/>
          <w:i w:val="0"/>
        </w:rPr>
      </w:pPr>
      <w:r w:rsidRPr="003C2325">
        <w:rPr>
          <w:rStyle w:val="af9"/>
          <w:i w:val="0"/>
        </w:rPr>
        <w:t>ENV</w:t>
      </w:r>
      <w:r w:rsidR="003C2325" w:rsidRPr="003C2325">
        <w:rPr>
          <w:rStyle w:val="af9"/>
          <w:rFonts w:hint="eastAsia"/>
          <w:i w:val="0"/>
        </w:rPr>
        <w:t>指令</w:t>
      </w:r>
    </w:p>
    <w:p w:rsidR="00BF0E7A" w:rsidRPr="00A56D11" w:rsidRDefault="00BF0E7A" w:rsidP="00A56D11">
      <w:pPr>
        <w:rPr>
          <w:rStyle w:val="afa"/>
          <w:b w:val="0"/>
        </w:rPr>
      </w:pPr>
      <w:r w:rsidRPr="00A56D11">
        <w:rPr>
          <w:rStyle w:val="afa"/>
          <w:b w:val="0"/>
        </w:rPr>
        <w:t>格式为</w:t>
      </w:r>
      <w:r w:rsidRPr="00A56D11">
        <w:rPr>
          <w:rStyle w:val="afa"/>
          <w:b w:val="0"/>
        </w:rPr>
        <w:t> ENV &lt;key&gt; &lt;value&gt;</w:t>
      </w:r>
      <w:r w:rsidRPr="00A56D11">
        <w:rPr>
          <w:rStyle w:val="afa"/>
          <w:rFonts w:hint="eastAsia"/>
          <w:b w:val="0"/>
        </w:rPr>
        <w:t>。</w:t>
      </w:r>
      <w:r w:rsidRPr="00A56D11">
        <w:rPr>
          <w:rStyle w:val="afa"/>
          <w:b w:val="0"/>
        </w:rPr>
        <w:t xml:space="preserve"> </w:t>
      </w:r>
    </w:p>
    <w:p w:rsidR="00BF0E7A" w:rsidRPr="00BF0E7A" w:rsidRDefault="00BF0E7A" w:rsidP="00D04CBB">
      <w:r w:rsidRPr="00FC193F">
        <w:t>指定一个环境变量，会被后续</w:t>
      </w:r>
      <w:r w:rsidRPr="00FC193F">
        <w:t> RUN </w:t>
      </w:r>
      <w:r w:rsidRPr="00FC193F">
        <w:t>指令使用，并在容器运行时保持。</w:t>
      </w:r>
    </w:p>
    <w:p w:rsidR="00FD11D3" w:rsidRPr="003C2325" w:rsidRDefault="00FD11D3" w:rsidP="00945BD7">
      <w:pPr>
        <w:pStyle w:val="a1"/>
        <w:rPr>
          <w:rStyle w:val="af9"/>
          <w:i w:val="0"/>
        </w:rPr>
      </w:pPr>
      <w:r w:rsidRPr="003C2325">
        <w:rPr>
          <w:rStyle w:val="af9"/>
          <w:i w:val="0"/>
        </w:rPr>
        <w:t>ADD</w:t>
      </w:r>
      <w:r w:rsidR="003C2325" w:rsidRPr="003C2325">
        <w:rPr>
          <w:rStyle w:val="af9"/>
          <w:rFonts w:hint="eastAsia"/>
          <w:i w:val="0"/>
        </w:rPr>
        <w:t>指令</w:t>
      </w:r>
    </w:p>
    <w:p w:rsidR="00FD11D3" w:rsidRPr="00A56D11" w:rsidRDefault="00FD11D3" w:rsidP="00A56D11">
      <w:pPr>
        <w:rPr>
          <w:rStyle w:val="afa"/>
          <w:b w:val="0"/>
        </w:rPr>
      </w:pPr>
      <w:r w:rsidRPr="00A56D11">
        <w:rPr>
          <w:rStyle w:val="afa"/>
          <w:b w:val="0"/>
        </w:rPr>
        <w:t>格式为</w:t>
      </w:r>
      <w:r w:rsidRPr="00A56D11">
        <w:rPr>
          <w:rStyle w:val="afa"/>
          <w:b w:val="0"/>
        </w:rPr>
        <w:t> ADD &lt;</w:t>
      </w:r>
      <w:proofErr w:type="spellStart"/>
      <w:r w:rsidRPr="00A56D11">
        <w:rPr>
          <w:rStyle w:val="afa"/>
          <w:b w:val="0"/>
        </w:rPr>
        <w:t>src</w:t>
      </w:r>
      <w:proofErr w:type="spellEnd"/>
      <w:r w:rsidRPr="00A56D11">
        <w:rPr>
          <w:rStyle w:val="afa"/>
          <w:b w:val="0"/>
        </w:rPr>
        <w:t>&gt; &lt;</w:t>
      </w:r>
      <w:proofErr w:type="spellStart"/>
      <w:r w:rsidRPr="00A56D11">
        <w:rPr>
          <w:rStyle w:val="afa"/>
          <w:b w:val="0"/>
        </w:rPr>
        <w:t>dest</w:t>
      </w:r>
      <w:proofErr w:type="spellEnd"/>
      <w:r w:rsidRPr="00A56D11">
        <w:rPr>
          <w:rStyle w:val="afa"/>
          <w:b w:val="0"/>
        </w:rPr>
        <w:t>&gt;</w:t>
      </w:r>
      <w:r w:rsidRPr="00A56D11">
        <w:rPr>
          <w:rStyle w:val="afa"/>
          <w:b w:val="0"/>
        </w:rPr>
        <w:t>。</w:t>
      </w:r>
    </w:p>
    <w:p w:rsidR="00FD11D3" w:rsidRPr="00D66E23" w:rsidRDefault="00FD11D3" w:rsidP="00D04CBB">
      <w:r w:rsidRPr="00D66E23">
        <w:t>该</w:t>
      </w:r>
      <w:r w:rsidR="009F62BE">
        <w:rPr>
          <w:rFonts w:hint="eastAsia"/>
        </w:rPr>
        <w:t>指</w:t>
      </w:r>
      <w:r w:rsidRPr="00D66E23">
        <w:t>令将复制指定的</w:t>
      </w:r>
      <w:r w:rsidRPr="00D66E23">
        <w:t> &lt;</w:t>
      </w:r>
      <w:proofErr w:type="spellStart"/>
      <w:r w:rsidRPr="00D66E23">
        <w:t>src</w:t>
      </w:r>
      <w:proofErr w:type="spellEnd"/>
      <w:r w:rsidRPr="00D66E23">
        <w:t>&gt; </w:t>
      </w:r>
      <w:r w:rsidRPr="00D66E23">
        <w:t>到容器中的</w:t>
      </w:r>
      <w:r w:rsidRPr="00D66E23">
        <w:t> &lt;</w:t>
      </w:r>
      <w:proofErr w:type="spellStart"/>
      <w:r w:rsidRPr="00D66E23">
        <w:t>dest</w:t>
      </w:r>
      <w:proofErr w:type="spellEnd"/>
      <w:r w:rsidRPr="00D66E23">
        <w:t>&gt;</w:t>
      </w:r>
      <w:r w:rsidRPr="00D66E23">
        <w:t>。</w:t>
      </w:r>
      <w:r w:rsidRPr="00D66E23">
        <w:t xml:space="preserve"> </w:t>
      </w:r>
      <w:r w:rsidRPr="00D66E23">
        <w:t>其中</w:t>
      </w:r>
      <w:r w:rsidRPr="00D66E23">
        <w:t> &lt;</w:t>
      </w:r>
      <w:proofErr w:type="spellStart"/>
      <w:r w:rsidRPr="00D66E23">
        <w:t>src</w:t>
      </w:r>
      <w:proofErr w:type="spellEnd"/>
      <w:r w:rsidRPr="00D66E23">
        <w:t>&gt; </w:t>
      </w:r>
      <w:r w:rsidRPr="00D66E23">
        <w:t>可以是</w:t>
      </w:r>
      <w:r w:rsidRPr="00D66E23">
        <w:t>Dockerfile</w:t>
      </w:r>
      <w:r w:rsidRPr="00D66E23">
        <w:t>所在目录的一个相对路径；也可以是一个</w:t>
      </w:r>
      <w:r w:rsidRPr="00D66E23">
        <w:t xml:space="preserve"> URL</w:t>
      </w:r>
      <w:r w:rsidRPr="00D66E23">
        <w:t>；还可以是一个</w:t>
      </w:r>
      <w:r w:rsidRPr="00D66E23">
        <w:t xml:space="preserve"> tar </w:t>
      </w:r>
      <w:r w:rsidRPr="00D66E23">
        <w:t>文件（自动解压为目录）。</w:t>
      </w:r>
    </w:p>
    <w:p w:rsidR="00FD11D3" w:rsidRPr="00A56D11" w:rsidRDefault="00FD11D3" w:rsidP="00945BD7">
      <w:pPr>
        <w:pStyle w:val="a1"/>
        <w:rPr>
          <w:rStyle w:val="afa"/>
          <w:b w:val="0"/>
        </w:rPr>
      </w:pPr>
      <w:r w:rsidRPr="00A56D11">
        <w:rPr>
          <w:rStyle w:val="afa"/>
          <w:b w:val="0"/>
        </w:rPr>
        <w:t>COPY</w:t>
      </w:r>
      <w:r w:rsidR="003C2325" w:rsidRPr="00A56D11">
        <w:rPr>
          <w:rStyle w:val="afa"/>
          <w:rFonts w:hint="eastAsia"/>
          <w:b w:val="0"/>
        </w:rPr>
        <w:t>指令</w:t>
      </w:r>
    </w:p>
    <w:p w:rsidR="00FD11D3" w:rsidRPr="00A56D11" w:rsidRDefault="00FD11D3" w:rsidP="00A56D11">
      <w:pPr>
        <w:rPr>
          <w:rStyle w:val="afa"/>
          <w:b w:val="0"/>
        </w:rPr>
      </w:pPr>
      <w:r w:rsidRPr="00A56D11">
        <w:rPr>
          <w:rStyle w:val="afa"/>
          <w:b w:val="0"/>
        </w:rPr>
        <w:t>格式为</w:t>
      </w:r>
      <w:r w:rsidRPr="00A56D11">
        <w:rPr>
          <w:rStyle w:val="afa"/>
          <w:b w:val="0"/>
        </w:rPr>
        <w:t> COPY &lt;</w:t>
      </w:r>
      <w:proofErr w:type="spellStart"/>
      <w:r w:rsidRPr="00A56D11">
        <w:rPr>
          <w:rStyle w:val="afa"/>
          <w:b w:val="0"/>
        </w:rPr>
        <w:t>src</w:t>
      </w:r>
      <w:proofErr w:type="spellEnd"/>
      <w:r w:rsidRPr="00A56D11">
        <w:rPr>
          <w:rStyle w:val="afa"/>
          <w:b w:val="0"/>
        </w:rPr>
        <w:t>&gt; &lt;</w:t>
      </w:r>
      <w:proofErr w:type="spellStart"/>
      <w:r w:rsidRPr="00A56D11">
        <w:rPr>
          <w:rStyle w:val="afa"/>
          <w:b w:val="0"/>
        </w:rPr>
        <w:t>dest</w:t>
      </w:r>
      <w:proofErr w:type="spellEnd"/>
      <w:r w:rsidRPr="00A56D11">
        <w:rPr>
          <w:rStyle w:val="afa"/>
          <w:b w:val="0"/>
        </w:rPr>
        <w:t>&gt;</w:t>
      </w:r>
      <w:r w:rsidRPr="00A56D11">
        <w:rPr>
          <w:rStyle w:val="afa"/>
          <w:b w:val="0"/>
        </w:rPr>
        <w:t>。</w:t>
      </w:r>
    </w:p>
    <w:p w:rsidR="001F2C7A" w:rsidRPr="0061414D" w:rsidRDefault="00FD11D3" w:rsidP="00D04CBB">
      <w:r w:rsidRPr="00022DA9">
        <w:t>复制本地主机的</w:t>
      </w:r>
      <w:r w:rsidRPr="00022DA9">
        <w:t> &lt;</w:t>
      </w:r>
      <w:proofErr w:type="spellStart"/>
      <w:r w:rsidRPr="00022DA9">
        <w:t>src</w:t>
      </w:r>
      <w:proofErr w:type="spellEnd"/>
      <w:r w:rsidRPr="00022DA9">
        <w:t>&gt;</w:t>
      </w:r>
      <w:r w:rsidRPr="00022DA9">
        <w:t>（为</w:t>
      </w:r>
      <w:r w:rsidRPr="00022DA9">
        <w:t xml:space="preserve"> </w:t>
      </w:r>
      <w:proofErr w:type="spellStart"/>
      <w:r w:rsidRPr="00022DA9">
        <w:t>Dockerfile</w:t>
      </w:r>
      <w:proofErr w:type="spellEnd"/>
      <w:r w:rsidRPr="00022DA9">
        <w:t xml:space="preserve"> </w:t>
      </w:r>
      <w:r w:rsidRPr="00022DA9">
        <w:t>所在目录的相对路径）到容器中的</w:t>
      </w:r>
      <w:r w:rsidRPr="00022DA9">
        <w:t> &lt;</w:t>
      </w:r>
      <w:proofErr w:type="spellStart"/>
      <w:r w:rsidRPr="00022DA9">
        <w:t>dest</w:t>
      </w:r>
      <w:proofErr w:type="spellEnd"/>
      <w:r w:rsidRPr="00022DA9">
        <w:t>&gt;</w:t>
      </w:r>
      <w:r w:rsidRPr="00022DA9">
        <w:t>。当使用本地目录为源目录时，推荐使用</w:t>
      </w:r>
      <w:r w:rsidRPr="00022DA9">
        <w:t> COPY</w:t>
      </w:r>
      <w:r w:rsidRPr="00022DA9">
        <w:t>。</w:t>
      </w:r>
    </w:p>
    <w:p w:rsidR="0005461D" w:rsidRDefault="00640B6D" w:rsidP="0087380A">
      <w:pPr>
        <w:pStyle w:val="3"/>
        <w:ind w:firstLineChars="0" w:firstLine="0"/>
      </w:pPr>
      <w:r>
        <w:rPr>
          <w:rFonts w:hint="eastAsia"/>
        </w:rPr>
        <w:t>8</w:t>
      </w:r>
      <w:r w:rsidR="0087380A">
        <w:rPr>
          <w:rFonts w:hint="eastAsia"/>
        </w:rPr>
        <w:t>.1</w:t>
      </w:r>
      <w:r w:rsidR="00227838">
        <w:rPr>
          <w:rFonts w:hint="eastAsia"/>
        </w:rPr>
        <w:t xml:space="preserve">.3 </w:t>
      </w:r>
      <w:r w:rsidR="00C95259">
        <w:rPr>
          <w:rFonts w:hint="eastAsia"/>
        </w:rPr>
        <w:t>再谈</w:t>
      </w:r>
      <w:r w:rsidR="00227838">
        <w:rPr>
          <w:rFonts w:hint="eastAsia"/>
        </w:rPr>
        <w:t>Docker</w:t>
      </w:r>
      <w:r w:rsidR="00227838">
        <w:rPr>
          <w:rFonts w:hint="eastAsia"/>
        </w:rPr>
        <w:t>镜像制作</w:t>
      </w:r>
    </w:p>
    <w:p w:rsidR="00017250" w:rsidRDefault="00017250" w:rsidP="00D04CBB"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build</w:t>
      </w:r>
      <w:r>
        <w:rPr>
          <w:rFonts w:hint="eastAsia"/>
        </w:rPr>
        <w:t>命令并给定</w:t>
      </w:r>
      <w:r w:rsidR="00536700">
        <w:rPr>
          <w:rFonts w:hint="eastAsia"/>
        </w:rPr>
        <w:t>一个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可以</w:t>
      </w:r>
      <w:r w:rsidR="00536700">
        <w:rPr>
          <w:rFonts w:hint="eastAsia"/>
        </w:rPr>
        <w:t>制作一个镜像</w:t>
      </w:r>
      <w:r w:rsidR="00F32E79">
        <w:rPr>
          <w:rFonts w:hint="eastAsia"/>
        </w:rPr>
        <w:t>（详见</w:t>
      </w:r>
      <w:proofErr w:type="spellStart"/>
      <w:r w:rsidR="00F32E79">
        <w:rPr>
          <w:rFonts w:hint="eastAsia"/>
        </w:rPr>
        <w:t>docker</w:t>
      </w:r>
      <w:proofErr w:type="spellEnd"/>
      <w:r w:rsidR="00F32E79">
        <w:rPr>
          <w:rFonts w:hint="eastAsia"/>
        </w:rPr>
        <w:t xml:space="preserve"> build</w:t>
      </w:r>
      <w:r w:rsidR="00F32E79">
        <w:rPr>
          <w:rFonts w:hint="eastAsia"/>
        </w:rPr>
        <w:t>命令）</w:t>
      </w:r>
      <w:r w:rsidR="00394DAD">
        <w:rPr>
          <w:rFonts w:hint="eastAsia"/>
        </w:rPr>
        <w:t>，</w:t>
      </w:r>
      <w:r w:rsidR="004D221C">
        <w:rPr>
          <w:rFonts w:hint="eastAsia"/>
        </w:rPr>
        <w:t>那么</w:t>
      </w:r>
      <w:r w:rsidR="004D221C">
        <w:rPr>
          <w:rFonts w:hint="eastAsia"/>
        </w:rPr>
        <w:t>Docker</w:t>
      </w:r>
      <w:r w:rsidR="004D221C">
        <w:rPr>
          <w:rFonts w:hint="eastAsia"/>
        </w:rPr>
        <w:t>是怎么把这个镜像制作出来的呢？因为本书的读者</w:t>
      </w:r>
      <w:ins w:id="1" w:author="think" w:date="2015-09-10T15:26:00Z">
        <w:r w:rsidR="00844E98">
          <w:rPr>
            <w:rFonts w:hint="eastAsia"/>
          </w:rPr>
          <w:t>可能</w:t>
        </w:r>
      </w:ins>
      <w:r w:rsidR="004D221C">
        <w:rPr>
          <w:rFonts w:hint="eastAsia"/>
        </w:rPr>
        <w:t>并不是开发</w:t>
      </w:r>
      <w:r w:rsidR="004D221C">
        <w:rPr>
          <w:rFonts w:hint="eastAsia"/>
        </w:rPr>
        <w:t>Docker</w:t>
      </w:r>
      <w:r w:rsidR="004D221C">
        <w:rPr>
          <w:rFonts w:hint="eastAsia"/>
        </w:rPr>
        <w:t>或者阅读</w:t>
      </w:r>
      <w:r w:rsidR="004D221C">
        <w:rPr>
          <w:rFonts w:hint="eastAsia"/>
        </w:rPr>
        <w:t>Docker</w:t>
      </w:r>
      <w:r w:rsidR="004D221C">
        <w:rPr>
          <w:rFonts w:hint="eastAsia"/>
        </w:rPr>
        <w:t>源码的人，所以本节就</w:t>
      </w:r>
      <w:r w:rsidR="00987D79">
        <w:rPr>
          <w:rFonts w:hint="eastAsia"/>
        </w:rPr>
        <w:t>抛开源码</w:t>
      </w:r>
      <w:r w:rsidR="00AF3902">
        <w:rPr>
          <w:rFonts w:hint="eastAsia"/>
        </w:rPr>
        <w:t>以实例的方式</w:t>
      </w:r>
      <w:r w:rsidR="004D221C">
        <w:rPr>
          <w:rFonts w:hint="eastAsia"/>
        </w:rPr>
        <w:t>将</w:t>
      </w:r>
      <w:r w:rsidR="004D221C">
        <w:rPr>
          <w:rFonts w:hint="eastAsia"/>
        </w:rPr>
        <w:t>Docker</w:t>
      </w:r>
      <w:r w:rsidR="004D221C">
        <w:rPr>
          <w:rFonts w:hint="eastAsia"/>
        </w:rPr>
        <w:t>制作镜像的过程简单</w:t>
      </w:r>
      <w:r w:rsidR="00391848">
        <w:rPr>
          <w:rFonts w:hint="eastAsia"/>
        </w:rPr>
        <w:t>地</w:t>
      </w:r>
      <w:r w:rsidR="004D221C">
        <w:rPr>
          <w:rFonts w:hint="eastAsia"/>
        </w:rPr>
        <w:t>呈现出来。</w:t>
      </w:r>
    </w:p>
    <w:p w:rsidR="004D624E" w:rsidRDefault="00060E35" w:rsidP="00D04CBB">
      <w:r>
        <w:rPr>
          <w:rFonts w:hint="eastAsia"/>
        </w:rPr>
        <w:t>首先要</w:t>
      </w:r>
      <w:r w:rsidR="004D624E">
        <w:rPr>
          <w:rFonts w:hint="eastAsia"/>
        </w:rPr>
        <w:t>准备一个</w:t>
      </w:r>
      <w:r w:rsidR="00E30BA6">
        <w:rPr>
          <w:rFonts w:hint="eastAsia"/>
        </w:rPr>
        <w:t>基础镜像</w:t>
      </w:r>
      <w:r w:rsidR="00FE144A">
        <w:rPr>
          <w:rFonts w:hint="eastAsia"/>
        </w:rPr>
        <w:t>比如</w:t>
      </w:r>
      <w:proofErr w:type="spellStart"/>
      <w:r w:rsidR="00E30BA6">
        <w:rPr>
          <w:rFonts w:hint="eastAsia"/>
        </w:rPr>
        <w:t>busybox</w:t>
      </w:r>
      <w:r w:rsidR="00AB7E91">
        <w:rPr>
          <w:rFonts w:hint="eastAsia"/>
        </w:rPr>
        <w:t>:latest</w:t>
      </w:r>
      <w:proofErr w:type="spellEnd"/>
      <w:r w:rsidR="00A077A2">
        <w:rPr>
          <w:rFonts w:hint="eastAsia"/>
        </w:rPr>
        <w:t>，</w:t>
      </w:r>
      <w:r w:rsidR="00B51969">
        <w:rPr>
          <w:rFonts w:hint="eastAsia"/>
        </w:rPr>
        <w:t>这个镜像可以从官方</w:t>
      </w:r>
      <w:r w:rsidR="00B51969">
        <w:rPr>
          <w:rFonts w:hint="eastAsia"/>
        </w:rPr>
        <w:t>pull</w:t>
      </w:r>
      <w:r w:rsidR="00B51969">
        <w:rPr>
          <w:rFonts w:hint="eastAsia"/>
        </w:rPr>
        <w:t>下来</w:t>
      </w:r>
      <w:r w:rsidR="00462A3D">
        <w:rPr>
          <w:rFonts w:hint="eastAsia"/>
        </w:rPr>
        <w:t>。</w:t>
      </w:r>
      <w:r w:rsidR="00A077A2">
        <w:rPr>
          <w:rFonts w:hint="eastAsia"/>
        </w:rPr>
        <w:t>然后写一个简单的</w:t>
      </w:r>
      <w:r w:rsidR="00A077A2">
        <w:rPr>
          <w:rFonts w:hint="eastAsia"/>
        </w:rPr>
        <w:t>Dockerfile</w:t>
      </w:r>
      <w:ins w:id="2" w:author="think" w:date="2015-09-10T15:27:00Z">
        <w:r w:rsidR="00844E98">
          <w:rPr>
            <w:rFonts w:hint="eastAsia"/>
          </w:rPr>
          <w:t>，</w:t>
        </w:r>
      </w:ins>
      <w:r w:rsidR="00A077A2">
        <w:rPr>
          <w:rFonts w:hint="eastAsia"/>
        </w:rPr>
        <w:t>如下：</w:t>
      </w:r>
    </w:p>
    <w:p w:rsidR="002B3F4E" w:rsidRPr="0005461D" w:rsidRDefault="002B3F4E" w:rsidP="00945BD7">
      <w:pPr>
        <w:pStyle w:val="af8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 xml:space="preserve"># This </w:t>
      </w:r>
      <w:proofErr w:type="spellStart"/>
      <w:r>
        <w:rPr>
          <w:rFonts w:hint="eastAsia"/>
          <w:bdr w:val="none" w:sz="0" w:space="0" w:color="auto" w:frame="1"/>
        </w:rPr>
        <w:t>D</w:t>
      </w:r>
      <w:r w:rsidRPr="0005461D">
        <w:rPr>
          <w:bdr w:val="none" w:sz="0" w:space="0" w:color="auto" w:frame="1"/>
        </w:rPr>
        <w:t>ockerfile</w:t>
      </w:r>
      <w:proofErr w:type="spellEnd"/>
      <w:r w:rsidRPr="0005461D">
        <w:rPr>
          <w:bdr w:val="none" w:sz="0" w:space="0" w:color="auto" w:frame="1"/>
        </w:rPr>
        <w:t xml:space="preserve"> uses the </w:t>
      </w:r>
      <w:proofErr w:type="spellStart"/>
      <w:r w:rsidR="0022774C">
        <w:rPr>
          <w:rFonts w:hint="eastAsia"/>
          <w:bdr w:val="none" w:sz="0" w:space="0" w:color="auto" w:frame="1"/>
        </w:rPr>
        <w:t>busybox</w:t>
      </w:r>
      <w:proofErr w:type="spellEnd"/>
      <w:r w:rsidRPr="0005461D">
        <w:rPr>
          <w:bdr w:val="none" w:sz="0" w:space="0" w:color="auto" w:frame="1"/>
        </w:rPr>
        <w:t xml:space="preserve"> image</w:t>
      </w:r>
    </w:p>
    <w:p w:rsidR="002B3F4E" w:rsidRPr="0005461D" w:rsidRDefault="00075A41" w:rsidP="00945BD7">
      <w:pPr>
        <w:pStyle w:val="af8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# VERSION </w:t>
      </w:r>
      <w:r>
        <w:rPr>
          <w:rFonts w:hint="eastAsia"/>
          <w:bdr w:val="none" w:sz="0" w:space="0" w:color="auto" w:frame="1"/>
        </w:rPr>
        <w:t>1</w:t>
      </w:r>
      <w:r w:rsidR="002B3F4E" w:rsidRPr="0005461D">
        <w:rPr>
          <w:bdr w:val="none" w:sz="0" w:space="0" w:color="auto" w:frame="1"/>
        </w:rPr>
        <w:t xml:space="preserve"> - EDITION 1</w:t>
      </w:r>
    </w:p>
    <w:p w:rsidR="002B3F4E" w:rsidRPr="0005461D" w:rsidRDefault="002B3F4E" w:rsidP="00945BD7">
      <w:pPr>
        <w:pStyle w:val="af8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# Author: </w:t>
      </w:r>
      <w:r>
        <w:rPr>
          <w:rFonts w:hint="eastAsia"/>
          <w:bdr w:val="none" w:sz="0" w:space="0" w:color="auto" w:frame="1"/>
        </w:rPr>
        <w:t>tester</w:t>
      </w:r>
    </w:p>
    <w:p w:rsidR="002B3F4E" w:rsidRDefault="00A43E4B" w:rsidP="00945BD7">
      <w:pPr>
        <w:pStyle w:val="af8"/>
        <w:rPr>
          <w:bdr w:val="none" w:sz="0" w:space="0" w:color="auto" w:frame="1"/>
        </w:rPr>
      </w:pPr>
      <w:proofErr w:type="gramStart"/>
      <w:r>
        <w:rPr>
          <w:rFonts w:hint="eastAsia"/>
          <w:bdr w:val="none" w:sz="0" w:space="0" w:color="auto" w:frame="1"/>
        </w:rPr>
        <w:t xml:space="preserve">FROM  </w:t>
      </w:r>
      <w:proofErr w:type="spellStart"/>
      <w:r>
        <w:rPr>
          <w:rFonts w:hint="eastAsia"/>
          <w:bdr w:val="none" w:sz="0" w:space="0" w:color="auto" w:frame="1"/>
        </w:rPr>
        <w:t>busybox:latest</w:t>
      </w:r>
      <w:proofErr w:type="spellEnd"/>
      <w:proofErr w:type="gramEnd"/>
    </w:p>
    <w:p w:rsidR="000F6353" w:rsidRDefault="000F6353" w:rsidP="00945BD7">
      <w:pPr>
        <w:pStyle w:val="af8"/>
        <w:rPr>
          <w:bdr w:val="none" w:sz="0" w:space="0" w:color="auto" w:frame="1"/>
        </w:rPr>
      </w:pPr>
      <w:proofErr w:type="gramStart"/>
      <w:r>
        <w:rPr>
          <w:rFonts w:hint="eastAsia"/>
          <w:bdr w:val="none" w:sz="0" w:space="0" w:color="auto" w:frame="1"/>
        </w:rPr>
        <w:t xml:space="preserve">RUN  </w:t>
      </w:r>
      <w:proofErr w:type="spellStart"/>
      <w:r>
        <w:rPr>
          <w:rFonts w:hint="eastAsia"/>
          <w:bdr w:val="none" w:sz="0" w:space="0" w:color="auto" w:frame="1"/>
        </w:rPr>
        <w:t>date</w:t>
      </w:r>
      <w:proofErr w:type="gramEnd"/>
      <w:r>
        <w:rPr>
          <w:rFonts w:hint="eastAsia"/>
          <w:bdr w:val="none" w:sz="0" w:space="0" w:color="auto" w:frame="1"/>
        </w:rPr>
        <w:t>;sleep</w:t>
      </w:r>
      <w:proofErr w:type="spellEnd"/>
      <w:r>
        <w:rPr>
          <w:rFonts w:hint="eastAsia"/>
          <w:bdr w:val="none" w:sz="0" w:space="0" w:color="auto" w:frame="1"/>
        </w:rPr>
        <w:t xml:space="preserve"> 100;date</w:t>
      </w:r>
    </w:p>
    <w:p w:rsidR="00A47E96" w:rsidRDefault="00A47E96" w:rsidP="00945BD7">
      <w:pPr>
        <w:pStyle w:val="af8"/>
        <w:rPr>
          <w:bdr w:val="none" w:sz="0" w:space="0" w:color="auto" w:frame="1"/>
        </w:rPr>
      </w:pPr>
      <w:proofErr w:type="gramStart"/>
      <w:r>
        <w:rPr>
          <w:rFonts w:hint="eastAsia"/>
          <w:bdr w:val="none" w:sz="0" w:space="0" w:color="auto" w:frame="1"/>
        </w:rPr>
        <w:t>RUN  echo</w:t>
      </w:r>
      <w:proofErr w:type="gramEnd"/>
      <w:r>
        <w:rPr>
          <w:rFonts w:hint="eastAsia"/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“</w:t>
      </w:r>
      <w:proofErr w:type="spellStart"/>
      <w:r>
        <w:rPr>
          <w:rFonts w:hint="eastAsia"/>
          <w:bdr w:val="none" w:sz="0" w:space="0" w:color="auto" w:frame="1"/>
        </w:rPr>
        <w:t>abc</w:t>
      </w:r>
      <w:proofErr w:type="spellEnd"/>
      <w:r>
        <w:rPr>
          <w:bdr w:val="none" w:sz="0" w:space="0" w:color="auto" w:frame="1"/>
        </w:rPr>
        <w:t>”</w:t>
      </w:r>
      <w:r>
        <w:rPr>
          <w:rFonts w:hint="eastAsia"/>
          <w:bdr w:val="none" w:sz="0" w:space="0" w:color="auto" w:frame="1"/>
        </w:rPr>
        <w:t xml:space="preserve"> &gt; /</w:t>
      </w:r>
      <w:proofErr w:type="spellStart"/>
      <w:r>
        <w:rPr>
          <w:rFonts w:hint="eastAsia"/>
          <w:bdr w:val="none" w:sz="0" w:space="0" w:color="auto" w:frame="1"/>
        </w:rPr>
        <w:t>mytest</w:t>
      </w:r>
      <w:proofErr w:type="spellEnd"/>
    </w:p>
    <w:p w:rsidR="00A1279A" w:rsidRDefault="00A1279A" w:rsidP="00945BD7">
      <w:pPr>
        <w:pStyle w:val="af8"/>
        <w:rPr>
          <w:bdr w:val="none" w:sz="0" w:space="0" w:color="auto" w:frame="1"/>
        </w:rPr>
      </w:pPr>
      <w:proofErr w:type="gramStart"/>
      <w:r>
        <w:rPr>
          <w:rFonts w:hint="eastAsia"/>
          <w:bdr w:val="none" w:sz="0" w:space="0" w:color="auto" w:frame="1"/>
        </w:rPr>
        <w:t xml:space="preserve">RUN  </w:t>
      </w:r>
      <w:proofErr w:type="spellStart"/>
      <w:r>
        <w:rPr>
          <w:rFonts w:hint="eastAsia"/>
          <w:bdr w:val="none" w:sz="0" w:space="0" w:color="auto" w:frame="1"/>
        </w:rPr>
        <w:t>date</w:t>
      </w:r>
      <w:proofErr w:type="gramEnd"/>
      <w:r>
        <w:rPr>
          <w:rFonts w:hint="eastAsia"/>
          <w:bdr w:val="none" w:sz="0" w:space="0" w:color="auto" w:frame="1"/>
        </w:rPr>
        <w:t>;sleep</w:t>
      </w:r>
      <w:proofErr w:type="spellEnd"/>
      <w:r>
        <w:rPr>
          <w:rFonts w:hint="eastAsia"/>
          <w:bdr w:val="none" w:sz="0" w:space="0" w:color="auto" w:frame="1"/>
        </w:rPr>
        <w:t xml:space="preserve"> 100;date</w:t>
      </w:r>
    </w:p>
    <w:p w:rsidR="00C64FA1" w:rsidRPr="0005461D" w:rsidRDefault="00C64FA1" w:rsidP="00945BD7">
      <w:pPr>
        <w:pStyle w:val="af8"/>
        <w:rPr>
          <w:bdr w:val="none" w:sz="0" w:space="0" w:color="auto" w:frame="1"/>
        </w:rPr>
      </w:pPr>
      <w:proofErr w:type="gramStart"/>
      <w:r>
        <w:rPr>
          <w:rFonts w:hint="eastAsia"/>
          <w:bdr w:val="none" w:sz="0" w:space="0" w:color="auto" w:frame="1"/>
        </w:rPr>
        <w:t>CMD  /</w:t>
      </w:r>
      <w:proofErr w:type="gramEnd"/>
      <w:r>
        <w:rPr>
          <w:rFonts w:hint="eastAsia"/>
          <w:bdr w:val="none" w:sz="0" w:space="0" w:color="auto" w:frame="1"/>
        </w:rPr>
        <w:t>bin/</w:t>
      </w:r>
      <w:proofErr w:type="spellStart"/>
      <w:r>
        <w:rPr>
          <w:rFonts w:hint="eastAsia"/>
          <w:bdr w:val="none" w:sz="0" w:space="0" w:color="auto" w:frame="1"/>
        </w:rPr>
        <w:t>sh</w:t>
      </w:r>
      <w:proofErr w:type="spellEnd"/>
    </w:p>
    <w:p w:rsidR="00791EB9" w:rsidRDefault="00726F8A" w:rsidP="00D04CBB">
      <w:bookmarkStart w:id="3" w:name="_Toc427088794"/>
      <w:del w:id="4" w:author="think" w:date="2015-09-10T15:27:00Z">
        <w:r w:rsidDel="00844E98">
          <w:rPr>
            <w:rFonts w:hint="eastAsia"/>
          </w:rPr>
          <w:delText>我们</w:delText>
        </w:r>
      </w:del>
      <w:ins w:id="5" w:author="think" w:date="2015-09-10T15:27:00Z">
        <w:r w:rsidR="00844E98">
          <w:rPr>
            <w:rFonts w:hint="eastAsia"/>
          </w:rPr>
          <w:t>现在</w:t>
        </w:r>
      </w:ins>
      <w:r>
        <w:rPr>
          <w:rFonts w:hint="eastAsia"/>
        </w:rPr>
        <w:t>用</w:t>
      </w:r>
      <w:r>
        <w:rPr>
          <w:rFonts w:hint="eastAsia"/>
        </w:rPr>
        <w:t>build</w:t>
      </w:r>
      <w:r>
        <w:rPr>
          <w:rFonts w:hint="eastAsia"/>
        </w:rPr>
        <w:t>命令去制作镜像</w:t>
      </w:r>
      <w:r w:rsidR="0089693E">
        <w:rPr>
          <w:rFonts w:hint="eastAsia"/>
        </w:rPr>
        <w:t>，名称为</w:t>
      </w:r>
      <w:r w:rsidR="0089693E">
        <w:rPr>
          <w:rFonts w:hint="eastAsia"/>
        </w:rPr>
        <w:t>busybox:v1</w:t>
      </w:r>
      <w:r w:rsidR="00A36966">
        <w:rPr>
          <w:rFonts w:hint="eastAsia"/>
        </w:rPr>
        <w:t>，如下：</w:t>
      </w:r>
    </w:p>
    <w:p w:rsidR="00877BAF" w:rsidRDefault="00877BAF" w:rsidP="00945BD7">
      <w:pPr>
        <w:pStyle w:val="af8"/>
      </w:pPr>
      <w:r>
        <w:t>#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build  </w:t>
      </w:r>
      <w:r w:rsidR="00267612">
        <w:rPr>
          <w:rFonts w:hint="eastAsia"/>
        </w:rPr>
        <w:t>busybox</w:t>
      </w:r>
      <w:r>
        <w:t>:</w:t>
      </w:r>
      <w:r>
        <w:rPr>
          <w:rFonts w:hint="eastAsia"/>
        </w:rPr>
        <w:t>v1 .</w:t>
      </w:r>
    </w:p>
    <w:p w:rsidR="008141F7" w:rsidRDefault="009F51D3" w:rsidP="00D04CBB">
      <w:del w:id="6" w:author="think" w:date="2015-09-10T15:27:00Z">
        <w:r w:rsidDel="00844E98">
          <w:rPr>
            <w:rFonts w:hint="eastAsia"/>
          </w:rPr>
          <w:delText>现在</w:delText>
        </w:r>
      </w:del>
      <w:ins w:id="7" w:author="think" w:date="2015-09-10T15:27:00Z">
        <w:r w:rsidR="00844E98">
          <w:rPr>
            <w:rFonts w:hint="eastAsia"/>
          </w:rPr>
          <w:t>当</w:t>
        </w:r>
      </w:ins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正在</w:t>
      </w:r>
      <w:r w:rsidR="004344BE">
        <w:rPr>
          <w:rFonts w:hint="eastAsia"/>
        </w:rPr>
        <w:t>制作这个镜像</w:t>
      </w:r>
      <w:ins w:id="8" w:author="think" w:date="2015-09-10T15:27:00Z">
        <w:r w:rsidR="00844E98">
          <w:rPr>
            <w:rFonts w:hint="eastAsia"/>
          </w:rPr>
          <w:t>时</w:t>
        </w:r>
      </w:ins>
      <w:r w:rsidR="004344BE">
        <w:rPr>
          <w:rFonts w:hint="eastAsia"/>
        </w:rPr>
        <w:t>，我们可以通过</w:t>
      </w:r>
      <w:proofErr w:type="spellStart"/>
      <w:r w:rsidR="00313610">
        <w:rPr>
          <w:rFonts w:hint="eastAsia"/>
        </w:rPr>
        <w:t>docker</w:t>
      </w:r>
      <w:proofErr w:type="spellEnd"/>
      <w:r w:rsidR="00313610">
        <w:rPr>
          <w:rFonts w:hint="eastAsia"/>
        </w:rPr>
        <w:t xml:space="preserve"> </w:t>
      </w:r>
      <w:proofErr w:type="spellStart"/>
      <w:r w:rsidR="004344BE">
        <w:rPr>
          <w:rFonts w:hint="eastAsia"/>
        </w:rPr>
        <w:t>ps</w:t>
      </w:r>
      <w:proofErr w:type="spellEnd"/>
      <w:r w:rsidR="004344BE">
        <w:rPr>
          <w:rFonts w:hint="eastAsia"/>
        </w:rPr>
        <w:t>看下到底发生了什么：</w:t>
      </w:r>
    </w:p>
    <w:p w:rsidR="008D1CAB" w:rsidRDefault="008D1CAB" w:rsidP="00945BD7">
      <w:pPr>
        <w:pStyle w:val="af8"/>
      </w:pPr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8D1CAB" w:rsidRDefault="007553AE" w:rsidP="00945BD7">
      <w:pPr>
        <w:pStyle w:val="af8"/>
      </w:pPr>
      <w:r>
        <w:t xml:space="preserve">CONTAINER ID   </w:t>
      </w:r>
      <w:r w:rsidR="008D1CAB">
        <w:t xml:space="preserve"> I</w:t>
      </w:r>
      <w:r>
        <w:t xml:space="preserve">MAGE        </w:t>
      </w:r>
      <w:r w:rsidR="008D1CAB">
        <w:t>COMMAND    CREATED</w:t>
      </w:r>
      <w:r>
        <w:t xml:space="preserve">   STATUS       PORTS     </w:t>
      </w:r>
      <w:r w:rsidR="008D1CAB">
        <w:t>NAMES</w:t>
      </w:r>
    </w:p>
    <w:p w:rsidR="00812C1E" w:rsidRDefault="0040312E" w:rsidP="00945BD7">
      <w:pPr>
        <w:pStyle w:val="af8"/>
      </w:pPr>
      <w:r>
        <w:t xml:space="preserve">c5db3d7ca9b9       </w:t>
      </w:r>
      <w:r w:rsidR="008D1CAB">
        <w:t>d57d38e51fb32b790a1e65c32e639f1515a528d3f568cdae05067d057acb8817   "/bin/</w:t>
      </w:r>
      <w:proofErr w:type="spellStart"/>
      <w:r w:rsidR="008D1CAB">
        <w:t>sh</w:t>
      </w:r>
      <w:proofErr w:type="spellEnd"/>
      <w:r w:rsidR="008D1CAB">
        <w:t xml:space="preserve"> -c '</w:t>
      </w:r>
      <w:proofErr w:type="spellStart"/>
      <w:r w:rsidR="008D1CAB">
        <w:t>date</w:t>
      </w:r>
      <w:proofErr w:type="gramStart"/>
      <w:r w:rsidR="008D1CAB">
        <w:t>;sl</w:t>
      </w:r>
      <w:proofErr w:type="spellEnd"/>
      <w:proofErr w:type="gramEnd"/>
      <w:r w:rsidR="008D1CAB">
        <w:t xml:space="preserve">   9 seconds ago     </w:t>
      </w:r>
      <w:r w:rsidR="0069399A">
        <w:t xml:space="preserve">  Up 8 seconds       </w:t>
      </w:r>
      <w:proofErr w:type="spellStart"/>
      <w:r w:rsidR="008D1CAB">
        <w:t>mad_yalow</w:t>
      </w:r>
      <w:proofErr w:type="spellEnd"/>
    </w:p>
    <w:p w:rsidR="002716D0" w:rsidRDefault="00120039" w:rsidP="00D04CBB">
      <w:r>
        <w:rPr>
          <w:rFonts w:hint="eastAsia"/>
        </w:rPr>
        <w:t>从中可以看到，</w:t>
      </w:r>
      <w:r w:rsidR="00606B6D">
        <w:rPr>
          <w:rFonts w:hint="eastAsia"/>
        </w:rPr>
        <w:t>在</w:t>
      </w:r>
      <w:r>
        <w:rPr>
          <w:rFonts w:hint="eastAsia"/>
        </w:rPr>
        <w:t>镜像制作的时候，</w:t>
      </w:r>
      <w:proofErr w:type="spellStart"/>
      <w:r w:rsidR="00AD05F3">
        <w:rPr>
          <w:rFonts w:hint="eastAsia"/>
        </w:rPr>
        <w:t>D</w:t>
      </w:r>
      <w:r w:rsidR="00051443">
        <w:rPr>
          <w:rFonts w:hint="eastAsia"/>
        </w:rPr>
        <w:t>ocker</w:t>
      </w:r>
      <w:proofErr w:type="spellEnd"/>
      <w:r w:rsidR="00051443">
        <w:rPr>
          <w:rFonts w:hint="eastAsia"/>
        </w:rPr>
        <w:t>会启动一个容器，并在该容器里制作这个镜像。</w:t>
      </w:r>
      <w:r w:rsidR="00CD03D6">
        <w:rPr>
          <w:rFonts w:hint="eastAsia"/>
        </w:rPr>
        <w:t>接下来</w:t>
      </w:r>
      <w:del w:id="9" w:author="think" w:date="2015-09-10T15:28:00Z">
        <w:r w:rsidR="00CD03D6" w:rsidDel="00844E98">
          <w:rPr>
            <w:rFonts w:hint="eastAsia"/>
          </w:rPr>
          <w:delText>我们</w:delText>
        </w:r>
      </w:del>
      <w:r w:rsidR="00CD03D6">
        <w:rPr>
          <w:rFonts w:hint="eastAsia"/>
        </w:rPr>
        <w:t>通过</w:t>
      </w:r>
      <w:proofErr w:type="spellStart"/>
      <w:r w:rsidR="0017524D">
        <w:rPr>
          <w:rFonts w:hint="eastAsia"/>
        </w:rPr>
        <w:t>docker</w:t>
      </w:r>
      <w:proofErr w:type="spellEnd"/>
      <w:r w:rsidR="0017524D">
        <w:rPr>
          <w:rFonts w:hint="eastAsia"/>
        </w:rPr>
        <w:t xml:space="preserve"> </w:t>
      </w:r>
      <w:r w:rsidR="00CD03D6">
        <w:rPr>
          <w:rFonts w:hint="eastAsia"/>
        </w:rPr>
        <w:t>exec</w:t>
      </w:r>
      <w:r w:rsidR="00CD03D6">
        <w:rPr>
          <w:rFonts w:hint="eastAsia"/>
        </w:rPr>
        <w:t>命令，去容器中看看</w:t>
      </w:r>
      <w:r w:rsidR="009F7D7A">
        <w:rPr>
          <w:rFonts w:hint="eastAsia"/>
        </w:rPr>
        <w:t>到</w:t>
      </w:r>
      <w:r w:rsidR="00CD03D6">
        <w:rPr>
          <w:rFonts w:hint="eastAsia"/>
        </w:rPr>
        <w:t>底发生了什么：</w:t>
      </w:r>
    </w:p>
    <w:p w:rsidR="00704A97" w:rsidRDefault="00704A97" w:rsidP="00945BD7">
      <w:pPr>
        <w:pStyle w:val="af8"/>
      </w:pPr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exec -</w:t>
      </w:r>
      <w:proofErr w:type="spellStart"/>
      <w:r>
        <w:t>ti</w:t>
      </w:r>
      <w:proofErr w:type="spellEnd"/>
      <w:r>
        <w:t xml:space="preserve"> c5db3d7ca9b9 </w:t>
      </w:r>
      <w:proofErr w:type="spellStart"/>
      <w:r>
        <w:t>sh</w:t>
      </w:r>
      <w:proofErr w:type="spellEnd"/>
    </w:p>
    <w:p w:rsidR="00704A97" w:rsidRDefault="005477CF" w:rsidP="00945BD7">
      <w:pPr>
        <w:pStyle w:val="af8"/>
      </w:pPr>
      <w:r>
        <w:rPr>
          <w:rFonts w:hint="eastAsia"/>
        </w:rPr>
        <w:t>root@</w:t>
      </w:r>
      <w:r>
        <w:t>c5db3d7ca9b9</w:t>
      </w:r>
      <w:r w:rsidR="00AC7368">
        <w:rPr>
          <w:rFonts w:hint="eastAsia"/>
        </w:rPr>
        <w:t xml:space="preserve">:/ </w:t>
      </w:r>
      <w:r w:rsidR="00704A97">
        <w:t xml:space="preserve"># </w:t>
      </w:r>
      <w:proofErr w:type="spellStart"/>
      <w:r w:rsidR="00704A97">
        <w:t>ps</w:t>
      </w:r>
      <w:proofErr w:type="spellEnd"/>
      <w:r w:rsidR="00704A97">
        <w:t xml:space="preserve"> -</w:t>
      </w:r>
      <w:proofErr w:type="spellStart"/>
      <w:r w:rsidR="00704A97">
        <w:t>ef</w:t>
      </w:r>
      <w:proofErr w:type="spellEnd"/>
    </w:p>
    <w:p w:rsidR="00704A97" w:rsidRDefault="00704A97" w:rsidP="00945BD7">
      <w:pPr>
        <w:pStyle w:val="af8"/>
      </w:pPr>
      <w:r>
        <w:t>PID   USER     COMMAND</w:t>
      </w:r>
    </w:p>
    <w:p w:rsidR="00704A97" w:rsidRDefault="00704A97" w:rsidP="00945BD7">
      <w:pPr>
        <w:pStyle w:val="af8"/>
      </w:pPr>
      <w:r>
        <w:t xml:space="preserve">    1 root     /bin/</w:t>
      </w:r>
      <w:proofErr w:type="spellStart"/>
      <w:r>
        <w:t>sh</w:t>
      </w:r>
      <w:proofErr w:type="spellEnd"/>
      <w:r>
        <w:t xml:space="preserve"> -c </w:t>
      </w:r>
      <w:proofErr w:type="spellStart"/>
      <w:r>
        <w:t>date</w:t>
      </w:r>
      <w:proofErr w:type="gramStart"/>
      <w:r>
        <w:t>;sleep</w:t>
      </w:r>
      <w:proofErr w:type="spellEnd"/>
      <w:proofErr w:type="gramEnd"/>
      <w:r>
        <w:t xml:space="preserve"> 100;date</w:t>
      </w:r>
    </w:p>
    <w:p w:rsidR="00704A97" w:rsidRDefault="00704A97" w:rsidP="00945BD7">
      <w:pPr>
        <w:pStyle w:val="af8"/>
      </w:pPr>
      <w:r>
        <w:t xml:space="preserve">    6 root     sleep 100</w:t>
      </w:r>
    </w:p>
    <w:p w:rsidR="00704A97" w:rsidRDefault="00704A97" w:rsidP="00945BD7">
      <w:pPr>
        <w:pStyle w:val="af8"/>
      </w:pPr>
      <w:r>
        <w:t xml:space="preserve">   16 root     </w:t>
      </w:r>
      <w:proofErr w:type="spellStart"/>
      <w:r>
        <w:t>sh</w:t>
      </w:r>
      <w:proofErr w:type="spellEnd"/>
    </w:p>
    <w:p w:rsidR="00704A97" w:rsidRDefault="00704A97" w:rsidP="00945BD7">
      <w:pPr>
        <w:pStyle w:val="af8"/>
      </w:pPr>
      <w:r>
        <w:t xml:space="preserve">   21 root    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:rsidR="00F81ACB" w:rsidRDefault="00DA5FBB" w:rsidP="00B92611">
      <w:r>
        <w:rPr>
          <w:rFonts w:hint="eastAsia"/>
        </w:rPr>
        <w:t>从上边的命令中</w:t>
      </w:r>
      <w:del w:id="10" w:author="think" w:date="2015-09-10T15:28:00Z">
        <w:r w:rsidDel="00844E98">
          <w:rPr>
            <w:rFonts w:hint="eastAsia"/>
          </w:rPr>
          <w:delText>，我们</w:delText>
        </w:r>
      </w:del>
      <w:ins w:id="11" w:author="think" w:date="2015-09-10T15:28:00Z">
        <w:r w:rsidR="00844E98">
          <w:rPr>
            <w:rFonts w:hint="eastAsia"/>
          </w:rPr>
          <w:t>可以</w:t>
        </w:r>
      </w:ins>
      <w:r>
        <w:rPr>
          <w:rFonts w:hint="eastAsia"/>
        </w:rPr>
        <w:t>看到，</w:t>
      </w:r>
      <w:r w:rsidR="00B92611">
        <w:rPr>
          <w:rFonts w:hint="eastAsia"/>
        </w:rPr>
        <w:t>D</w:t>
      </w:r>
      <w:r>
        <w:rPr>
          <w:rFonts w:hint="eastAsia"/>
        </w:rPr>
        <w:t>ocker</w:t>
      </w:r>
      <w:del w:id="12" w:author="think" w:date="2015-09-10T15:28:00Z">
        <w:r w:rsidDel="00844E98">
          <w:rPr>
            <w:rFonts w:hint="eastAsia"/>
          </w:rPr>
          <w:delText>在</w:delText>
        </w:r>
      </w:del>
      <w:r>
        <w:rPr>
          <w:rFonts w:hint="eastAsia"/>
        </w:rPr>
        <w:t>制作镜像的</w:t>
      </w:r>
      <w:r>
        <w:rPr>
          <w:rFonts w:hint="eastAsia"/>
        </w:rPr>
        <w:t>RUN</w:t>
      </w:r>
      <w:r>
        <w:rPr>
          <w:rFonts w:hint="eastAsia"/>
        </w:rPr>
        <w:t>命令</w:t>
      </w:r>
      <w:r w:rsidR="00F81ACB">
        <w:rPr>
          <w:rFonts w:hint="eastAsia"/>
        </w:rPr>
        <w:t>都是在容器中执行的。如果我们等上</w:t>
      </w:r>
      <w:r w:rsidR="00F81ACB">
        <w:rPr>
          <w:rFonts w:hint="eastAsia"/>
        </w:rPr>
        <w:t>100</w:t>
      </w:r>
      <w:r w:rsidR="00F81ACB">
        <w:rPr>
          <w:rFonts w:hint="eastAsia"/>
        </w:rPr>
        <w:t>秒，不停的</w:t>
      </w:r>
      <w:proofErr w:type="spellStart"/>
      <w:r w:rsidR="00F81ACB">
        <w:rPr>
          <w:rFonts w:hint="eastAsia"/>
        </w:rPr>
        <w:t>ps</w:t>
      </w:r>
      <w:proofErr w:type="spellEnd"/>
      <w:r w:rsidR="00220B19">
        <w:rPr>
          <w:rFonts w:hint="eastAsia"/>
        </w:rPr>
        <w:t>，</w:t>
      </w:r>
      <w:del w:id="13" w:author="think" w:date="2015-09-10T15:28:00Z">
        <w:r w:rsidR="00F81ACB" w:rsidDel="00844E98">
          <w:rPr>
            <w:rFonts w:hint="eastAsia"/>
          </w:rPr>
          <w:delText>我们</w:delText>
        </w:r>
      </w:del>
      <w:ins w:id="14" w:author="think" w:date="2015-09-10T15:28:00Z">
        <w:r w:rsidR="00844E98">
          <w:rPr>
            <w:rFonts w:hint="eastAsia"/>
          </w:rPr>
          <w:t>就</w:t>
        </w:r>
      </w:ins>
      <w:r w:rsidR="00F81ACB">
        <w:rPr>
          <w:rFonts w:hint="eastAsia"/>
        </w:rPr>
        <w:t>会</w:t>
      </w:r>
      <w:ins w:id="15" w:author="think" w:date="2015-09-10T15:28:00Z">
        <w:r w:rsidR="00844E98">
          <w:rPr>
            <w:rFonts w:hint="eastAsia"/>
          </w:rPr>
          <w:t>按</w:t>
        </w:r>
      </w:ins>
      <w:r w:rsidR="00F81ACB">
        <w:rPr>
          <w:rFonts w:hint="eastAsia"/>
        </w:rPr>
        <w:t>顺序</w:t>
      </w:r>
      <w:del w:id="16" w:author="think" w:date="2015-09-10T15:28:00Z">
        <w:r w:rsidR="009235B9" w:rsidDel="00844E98">
          <w:rPr>
            <w:rFonts w:hint="eastAsia"/>
          </w:rPr>
          <w:delText>地</w:delText>
        </w:r>
      </w:del>
      <w:r w:rsidR="00F81ACB">
        <w:rPr>
          <w:rFonts w:hint="eastAsia"/>
        </w:rPr>
        <w:t>抓到</w:t>
      </w:r>
      <w:r w:rsidR="00F81ACB">
        <w:rPr>
          <w:rFonts w:hint="eastAsia"/>
        </w:rPr>
        <w:t>RUN</w:t>
      </w:r>
      <w:r w:rsidR="00F81ACB">
        <w:rPr>
          <w:rFonts w:hint="eastAsia"/>
        </w:rPr>
        <w:t>的每一条命令</w:t>
      </w:r>
      <w:r w:rsidR="00B52785">
        <w:rPr>
          <w:rFonts w:hint="eastAsia"/>
        </w:rPr>
        <w:t>。</w:t>
      </w:r>
    </w:p>
    <w:p w:rsidR="00776887" w:rsidRDefault="00776887" w:rsidP="00D04CBB">
      <w:r>
        <w:rPr>
          <w:rFonts w:hint="eastAsia"/>
        </w:rPr>
        <w:t>从上面我们可以看出，</w:t>
      </w:r>
      <w:r w:rsidR="000D2886">
        <w:rPr>
          <w:rFonts w:hint="eastAsia"/>
        </w:rPr>
        <w:t>D</w:t>
      </w:r>
      <w:r>
        <w:rPr>
          <w:rFonts w:hint="eastAsia"/>
        </w:rPr>
        <w:t>ocker</w:t>
      </w:r>
      <w:r>
        <w:rPr>
          <w:rFonts w:hint="eastAsia"/>
        </w:rPr>
        <w:t>在制作镜像的时候</w:t>
      </w:r>
      <w:del w:id="17" w:author="think" w:date="2015-09-10T15:30:00Z">
        <w:r w:rsidDel="00844E98">
          <w:rPr>
            <w:rFonts w:hint="eastAsia"/>
          </w:rPr>
          <w:delText>的</w:delText>
        </w:r>
      </w:del>
      <w:ins w:id="18" w:author="think" w:date="2015-09-10T15:30:00Z">
        <w:r w:rsidR="00844E98">
          <w:rPr>
            <w:rFonts w:hint="eastAsia"/>
          </w:rPr>
          <w:t>，其</w:t>
        </w:r>
      </w:ins>
      <w:r>
        <w:rPr>
          <w:rFonts w:hint="eastAsia"/>
        </w:rPr>
        <w:t>操作顺序</w:t>
      </w:r>
      <w:ins w:id="19" w:author="think" w:date="2015-09-10T15:30:00Z">
        <w:r w:rsidR="00844E98">
          <w:rPr>
            <w:rFonts w:hint="eastAsia"/>
          </w:rPr>
          <w:t>为</w:t>
        </w:r>
      </w:ins>
      <w:r>
        <w:rPr>
          <w:rFonts w:hint="eastAsia"/>
        </w:rPr>
        <w:t>：</w:t>
      </w:r>
    </w:p>
    <w:p w:rsidR="008A0AD8" w:rsidRPr="00A56D11" w:rsidRDefault="004F551F" w:rsidP="00945BD7">
      <w:pPr>
        <w:pStyle w:val="a1"/>
        <w:rPr>
          <w:rStyle w:val="afa"/>
          <w:b w:val="0"/>
        </w:rPr>
      </w:pPr>
      <w:r w:rsidRPr="00A56D11">
        <w:rPr>
          <w:rStyle w:val="afa"/>
          <w:rFonts w:hint="eastAsia"/>
          <w:b w:val="0"/>
        </w:rPr>
        <w:t>解析</w:t>
      </w:r>
      <w:r w:rsidRPr="00A56D11">
        <w:rPr>
          <w:rStyle w:val="afa"/>
          <w:rFonts w:hint="eastAsia"/>
          <w:b w:val="0"/>
        </w:rPr>
        <w:t>Dockerfile</w:t>
      </w:r>
      <w:r w:rsidRPr="00A56D11">
        <w:rPr>
          <w:rStyle w:val="afa"/>
          <w:rFonts w:hint="eastAsia"/>
          <w:b w:val="0"/>
        </w:rPr>
        <w:t>，并找到基础镜像</w:t>
      </w:r>
      <w:r w:rsidR="00913EF3" w:rsidRPr="00A56D11">
        <w:rPr>
          <w:rStyle w:val="afa"/>
          <w:rFonts w:hint="eastAsia"/>
          <w:b w:val="0"/>
        </w:rPr>
        <w:t>（可能会</w:t>
      </w:r>
      <w:r w:rsidR="004D3224" w:rsidRPr="00A56D11">
        <w:rPr>
          <w:rStyle w:val="afa"/>
          <w:rFonts w:hint="eastAsia"/>
          <w:b w:val="0"/>
        </w:rPr>
        <w:t>从</w:t>
      </w:r>
      <w:r w:rsidR="00913EF3" w:rsidRPr="00A56D11">
        <w:rPr>
          <w:rStyle w:val="afa"/>
          <w:rFonts w:hint="eastAsia"/>
          <w:b w:val="0"/>
        </w:rPr>
        <w:t>Docker</w:t>
      </w:r>
      <w:r w:rsidR="00DE27D6">
        <w:rPr>
          <w:rStyle w:val="afa"/>
          <w:rFonts w:hint="eastAsia"/>
          <w:b w:val="0"/>
        </w:rPr>
        <w:t xml:space="preserve"> </w:t>
      </w:r>
      <w:r w:rsidR="00913EF3" w:rsidRPr="00A56D11">
        <w:rPr>
          <w:rStyle w:val="afa"/>
          <w:rFonts w:hint="eastAsia"/>
          <w:b w:val="0"/>
        </w:rPr>
        <w:t>Hub</w:t>
      </w:r>
      <w:r w:rsidR="00913EF3" w:rsidRPr="00A56D11">
        <w:rPr>
          <w:rStyle w:val="afa"/>
          <w:rFonts w:hint="eastAsia"/>
          <w:b w:val="0"/>
        </w:rPr>
        <w:t>上</w:t>
      </w:r>
      <w:r w:rsidR="0060257C">
        <w:rPr>
          <w:rStyle w:val="afa"/>
          <w:rFonts w:hint="eastAsia"/>
          <w:b w:val="0"/>
        </w:rPr>
        <w:t>下载</w:t>
      </w:r>
      <w:r w:rsidR="00913EF3" w:rsidRPr="00A56D11">
        <w:rPr>
          <w:rStyle w:val="afa"/>
          <w:rFonts w:hint="eastAsia"/>
          <w:b w:val="0"/>
        </w:rPr>
        <w:t>）</w:t>
      </w:r>
      <w:ins w:id="20" w:author="think" w:date="2015-09-10T15:30:00Z">
        <w:r w:rsidR="00844E98">
          <w:rPr>
            <w:rStyle w:val="afa"/>
            <w:rFonts w:hint="eastAsia"/>
            <w:b w:val="0"/>
          </w:rPr>
          <w:t>；</w:t>
        </w:r>
      </w:ins>
    </w:p>
    <w:p w:rsidR="004F551F" w:rsidRPr="00A56D11" w:rsidRDefault="004F551F" w:rsidP="00945BD7">
      <w:pPr>
        <w:pStyle w:val="a1"/>
        <w:rPr>
          <w:rStyle w:val="afa"/>
          <w:b w:val="0"/>
        </w:rPr>
      </w:pPr>
      <w:r w:rsidRPr="00A56D11">
        <w:rPr>
          <w:rStyle w:val="afa"/>
          <w:rFonts w:hint="eastAsia"/>
          <w:b w:val="0"/>
        </w:rPr>
        <w:t>以基础镜像为基础创建</w:t>
      </w:r>
      <w:r w:rsidR="00BF1894" w:rsidRPr="00A56D11">
        <w:rPr>
          <w:rStyle w:val="afa"/>
          <w:rFonts w:hint="eastAsia"/>
          <w:b w:val="0"/>
        </w:rPr>
        <w:t>一</w:t>
      </w:r>
      <w:r w:rsidRPr="00A56D11">
        <w:rPr>
          <w:rStyle w:val="afa"/>
          <w:rFonts w:hint="eastAsia"/>
          <w:b w:val="0"/>
        </w:rPr>
        <w:t>个容器</w:t>
      </w:r>
      <w:ins w:id="21" w:author="think" w:date="2015-09-10T15:30:00Z">
        <w:r w:rsidR="00844E98">
          <w:rPr>
            <w:rStyle w:val="afa"/>
            <w:rFonts w:hint="eastAsia"/>
            <w:b w:val="0"/>
          </w:rPr>
          <w:t>；</w:t>
        </w:r>
      </w:ins>
    </w:p>
    <w:p w:rsidR="008A0AD8" w:rsidRPr="00A56D11" w:rsidRDefault="00384264" w:rsidP="00945BD7">
      <w:pPr>
        <w:pStyle w:val="a1"/>
        <w:rPr>
          <w:rStyle w:val="afa"/>
          <w:b w:val="0"/>
        </w:rPr>
      </w:pPr>
      <w:r w:rsidRPr="00A56D11">
        <w:rPr>
          <w:rStyle w:val="afa"/>
          <w:rFonts w:hint="eastAsia"/>
          <w:b w:val="0"/>
        </w:rPr>
        <w:t>在容器中顺序执行</w:t>
      </w:r>
      <w:r w:rsidRPr="00A56D11">
        <w:rPr>
          <w:rStyle w:val="afa"/>
          <w:rFonts w:hint="eastAsia"/>
          <w:b w:val="0"/>
        </w:rPr>
        <w:t>Dockerfile</w:t>
      </w:r>
      <w:r w:rsidRPr="00A56D11">
        <w:rPr>
          <w:rStyle w:val="afa"/>
          <w:rFonts w:hint="eastAsia"/>
          <w:b w:val="0"/>
        </w:rPr>
        <w:t>中的命令</w:t>
      </w:r>
      <w:ins w:id="22" w:author="think" w:date="2015-09-10T15:30:00Z">
        <w:r w:rsidR="00844E98">
          <w:rPr>
            <w:rStyle w:val="afa"/>
            <w:rFonts w:hint="eastAsia"/>
            <w:b w:val="0"/>
          </w:rPr>
          <w:t>；</w:t>
        </w:r>
      </w:ins>
      <w:del w:id="23" w:author="think" w:date="2015-09-10T15:30:00Z">
        <w:r w:rsidR="0030339E" w:rsidRPr="00A56D11" w:rsidDel="00844E98">
          <w:rPr>
            <w:rStyle w:val="afa"/>
            <w:rFonts w:hint="eastAsia"/>
            <w:b w:val="0"/>
          </w:rPr>
          <w:delText>。</w:delText>
        </w:r>
      </w:del>
    </w:p>
    <w:p w:rsidR="0030339E" w:rsidRPr="00A56D11" w:rsidRDefault="0030339E" w:rsidP="00945BD7">
      <w:pPr>
        <w:pStyle w:val="a1"/>
        <w:rPr>
          <w:rStyle w:val="afa"/>
          <w:b w:val="0"/>
        </w:rPr>
      </w:pPr>
      <w:r w:rsidRPr="00A56D11">
        <w:rPr>
          <w:rStyle w:val="afa"/>
          <w:rFonts w:hint="eastAsia"/>
          <w:b w:val="0"/>
        </w:rPr>
        <w:t>如果不是</w:t>
      </w:r>
      <w:r w:rsidR="006A61A8" w:rsidRPr="00A56D11">
        <w:rPr>
          <w:rStyle w:val="afa"/>
          <w:rFonts w:hint="eastAsia"/>
          <w:b w:val="0"/>
        </w:rPr>
        <w:t>RUN</w:t>
      </w:r>
      <w:r w:rsidRPr="00A56D11">
        <w:rPr>
          <w:rStyle w:val="afa"/>
          <w:rFonts w:hint="eastAsia"/>
          <w:b w:val="0"/>
        </w:rPr>
        <w:t>命令，比如</w:t>
      </w:r>
      <w:r w:rsidR="004D79FC" w:rsidRPr="00A56D11">
        <w:rPr>
          <w:rStyle w:val="afa"/>
          <w:rFonts w:hint="eastAsia"/>
          <w:b w:val="0"/>
        </w:rPr>
        <w:t>ENV</w:t>
      </w:r>
      <w:r w:rsidR="006B0433" w:rsidRPr="00A56D11">
        <w:rPr>
          <w:rStyle w:val="afa"/>
          <w:rFonts w:hint="eastAsia"/>
          <w:b w:val="0"/>
        </w:rPr>
        <w:t>命令</w:t>
      </w:r>
      <w:r w:rsidRPr="00A56D11">
        <w:rPr>
          <w:rStyle w:val="afa"/>
          <w:rFonts w:hint="eastAsia"/>
          <w:b w:val="0"/>
        </w:rPr>
        <w:t>，记录下来</w:t>
      </w:r>
      <w:r w:rsidR="00066004" w:rsidRPr="00A56D11">
        <w:rPr>
          <w:rStyle w:val="afa"/>
          <w:rFonts w:hint="eastAsia"/>
          <w:b w:val="0"/>
        </w:rPr>
        <w:t>以便启动的时候</w:t>
      </w:r>
      <w:r w:rsidR="00641D57" w:rsidRPr="00A56D11">
        <w:rPr>
          <w:rStyle w:val="afa"/>
          <w:rFonts w:hint="eastAsia"/>
          <w:b w:val="0"/>
        </w:rPr>
        <w:t>执行</w:t>
      </w:r>
      <w:ins w:id="24" w:author="think" w:date="2015-09-10T15:30:00Z">
        <w:r w:rsidR="00844E98">
          <w:rPr>
            <w:rStyle w:val="afa"/>
            <w:rFonts w:hint="eastAsia"/>
            <w:b w:val="0"/>
          </w:rPr>
          <w:t>；</w:t>
        </w:r>
      </w:ins>
    </w:p>
    <w:p w:rsidR="00066004" w:rsidRPr="00A56D11" w:rsidRDefault="007C312B" w:rsidP="00945BD7">
      <w:pPr>
        <w:pStyle w:val="a1"/>
        <w:rPr>
          <w:rStyle w:val="afa"/>
          <w:b w:val="0"/>
        </w:rPr>
      </w:pPr>
      <w:r w:rsidRPr="00A56D11">
        <w:rPr>
          <w:rStyle w:val="afa"/>
          <w:rFonts w:hint="eastAsia"/>
          <w:b w:val="0"/>
        </w:rPr>
        <w:t>属性命令记录在</w:t>
      </w:r>
      <w:r w:rsidRPr="00A56D11">
        <w:rPr>
          <w:rStyle w:val="afa"/>
          <w:rFonts w:hint="eastAsia"/>
          <w:b w:val="0"/>
        </w:rPr>
        <w:t>Image</w:t>
      </w:r>
      <w:r w:rsidRPr="00A56D11">
        <w:rPr>
          <w:rStyle w:val="afa"/>
          <w:rFonts w:hint="eastAsia"/>
          <w:b w:val="0"/>
        </w:rPr>
        <w:t>的属性中</w:t>
      </w:r>
      <w:ins w:id="25" w:author="think" w:date="2015-09-10T15:30:00Z">
        <w:r w:rsidR="00844E98">
          <w:rPr>
            <w:rStyle w:val="afa"/>
            <w:rFonts w:hint="eastAsia"/>
            <w:b w:val="0"/>
          </w:rPr>
          <w:t>；</w:t>
        </w:r>
      </w:ins>
      <w:del w:id="26" w:author="think" w:date="2015-09-10T15:30:00Z">
        <w:r w:rsidRPr="00A56D11" w:rsidDel="00844E98">
          <w:rPr>
            <w:rStyle w:val="afa"/>
            <w:rFonts w:hint="eastAsia"/>
            <w:b w:val="0"/>
          </w:rPr>
          <w:delText>。</w:delText>
        </w:r>
      </w:del>
    </w:p>
    <w:p w:rsidR="00992017" w:rsidRDefault="00D321B6" w:rsidP="00945BD7">
      <w:pPr>
        <w:pStyle w:val="a1"/>
        <w:rPr>
          <w:rStyle w:val="afa"/>
          <w:b w:val="0"/>
        </w:rPr>
      </w:pPr>
      <w:r>
        <w:rPr>
          <w:rStyle w:val="afa"/>
          <w:rFonts w:hint="eastAsia"/>
          <w:b w:val="0"/>
        </w:rPr>
        <w:t>所有指令</w:t>
      </w:r>
      <w:r w:rsidR="00573D19" w:rsidRPr="00A56D11">
        <w:rPr>
          <w:rStyle w:val="afa"/>
          <w:rFonts w:hint="eastAsia"/>
          <w:b w:val="0"/>
        </w:rPr>
        <w:t>执行完后，</w:t>
      </w:r>
      <w:r w:rsidR="00573D19" w:rsidRPr="00A56D11">
        <w:rPr>
          <w:rStyle w:val="afa"/>
          <w:rFonts w:hint="eastAsia"/>
          <w:b w:val="0"/>
        </w:rPr>
        <w:t>commit</w:t>
      </w:r>
      <w:r w:rsidR="00573D19" w:rsidRPr="00A56D11">
        <w:rPr>
          <w:rStyle w:val="afa"/>
          <w:rFonts w:hint="eastAsia"/>
          <w:b w:val="0"/>
        </w:rPr>
        <w:t>该容器</w:t>
      </w:r>
      <w:r w:rsidR="00C239F8" w:rsidRPr="00A56D11">
        <w:rPr>
          <w:rStyle w:val="afa"/>
          <w:rFonts w:hint="eastAsia"/>
          <w:b w:val="0"/>
        </w:rPr>
        <w:t>为新的镜像。</w:t>
      </w:r>
    </w:p>
    <w:p w:rsidR="00C92FC7" w:rsidRPr="004F551F" w:rsidRDefault="00A02CEA" w:rsidP="00D04CBB">
      <w:pPr>
        <w:rPr>
          <w:rStyle w:val="afa"/>
        </w:rPr>
      </w:pPr>
      <w:r w:rsidRPr="002D047C">
        <w:rPr>
          <w:rFonts w:hint="eastAsia"/>
        </w:rPr>
        <w:lastRenderedPageBreak/>
        <w:t>当然这里说的几个步骤，只是简单</w:t>
      </w:r>
      <w:del w:id="27" w:author="think" w:date="2015-09-10T15:31:00Z">
        <w:r w:rsidRPr="002D047C" w:rsidDel="00844E98">
          <w:rPr>
            <w:rFonts w:hint="eastAsia"/>
          </w:rPr>
          <w:delText>的</w:delText>
        </w:r>
      </w:del>
      <w:ins w:id="28" w:author="think" w:date="2015-09-10T15:31:00Z">
        <w:r w:rsidR="00844E98">
          <w:rPr>
            <w:rFonts w:hint="eastAsia"/>
          </w:rPr>
          <w:t>地</w:t>
        </w:r>
      </w:ins>
      <w:r w:rsidR="002D047C">
        <w:rPr>
          <w:rFonts w:hint="eastAsia"/>
        </w:rPr>
        <w:t>阐述了镜像制作的过程，其实中间</w:t>
      </w:r>
      <w:del w:id="29" w:author="think" w:date="2015-09-10T15:31:00Z">
        <w:r w:rsidR="002D047C" w:rsidDel="00844E98">
          <w:rPr>
            <w:rFonts w:hint="eastAsia"/>
          </w:rPr>
          <w:delText>设计到</w:delText>
        </w:r>
      </w:del>
      <w:ins w:id="30" w:author="think" w:date="2015-09-10T15:31:00Z">
        <w:r w:rsidR="00844E98">
          <w:rPr>
            <w:rFonts w:hint="eastAsia"/>
          </w:rPr>
          <w:t>涉及</w:t>
        </w:r>
      </w:ins>
      <w:r w:rsidR="002D047C">
        <w:rPr>
          <w:rFonts w:hint="eastAsia"/>
        </w:rPr>
        <w:t>很多复杂操作，</w:t>
      </w:r>
      <w:r w:rsidR="002F43E9">
        <w:rPr>
          <w:rFonts w:hint="eastAsia"/>
        </w:rPr>
        <w:t>比如分层存储等。</w:t>
      </w:r>
      <w:r w:rsidR="002D047C">
        <w:rPr>
          <w:rFonts w:hint="eastAsia"/>
        </w:rPr>
        <w:t>有兴趣的读者，可以去阅读相关源码。</w:t>
      </w:r>
    </w:p>
    <w:p w:rsidR="00091291" w:rsidRDefault="00091291" w:rsidP="003D6BA3">
      <w:pPr>
        <w:pStyle w:val="2"/>
        <w:numPr>
          <w:ilvl w:val="1"/>
          <w:numId w:val="4"/>
        </w:numPr>
      </w:pPr>
      <w:bookmarkStart w:id="31" w:name="_Toc427088795"/>
      <w:bookmarkEnd w:id="3"/>
      <w:r>
        <w:rPr>
          <w:rFonts w:hint="eastAsia"/>
        </w:rPr>
        <w:t>基于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应用和发布</w:t>
      </w:r>
      <w:bookmarkEnd w:id="31"/>
    </w:p>
    <w:p w:rsidR="00751AB0" w:rsidRDefault="00330E91" w:rsidP="00D04CBB">
      <w:r>
        <w:rPr>
          <w:rFonts w:hint="eastAsia"/>
        </w:rPr>
        <w:t>到这里，大家</w:t>
      </w:r>
      <w:r w:rsidR="009E5589">
        <w:rPr>
          <w:rFonts w:hint="eastAsia"/>
        </w:rPr>
        <w:t>已经</w:t>
      </w:r>
      <w:bookmarkStart w:id="32" w:name="_Toc427088796"/>
      <w:r w:rsidR="00BE2014">
        <w:rPr>
          <w:rFonts w:hint="eastAsia"/>
        </w:rPr>
        <w:t>学习了很多</w:t>
      </w:r>
      <w:r w:rsidR="00BE2014">
        <w:rPr>
          <w:rFonts w:hint="eastAsia"/>
        </w:rPr>
        <w:t>Docker</w:t>
      </w:r>
      <w:r w:rsidR="00BE2014">
        <w:rPr>
          <w:rFonts w:hint="eastAsia"/>
        </w:rPr>
        <w:t>知识</w:t>
      </w:r>
      <w:r w:rsidR="00914520">
        <w:rPr>
          <w:rFonts w:hint="eastAsia"/>
        </w:rPr>
        <w:t>，</w:t>
      </w:r>
      <w:r w:rsidR="00751AB0">
        <w:rPr>
          <w:rFonts w:hint="eastAsia"/>
        </w:rPr>
        <w:t>本节将基于</w:t>
      </w:r>
      <w:r w:rsidR="00751AB0">
        <w:rPr>
          <w:rFonts w:hint="eastAsia"/>
        </w:rPr>
        <w:t>Docker</w:t>
      </w:r>
      <w:r w:rsidR="00751AB0">
        <w:rPr>
          <w:rFonts w:hint="eastAsia"/>
        </w:rPr>
        <w:t>部署一个</w:t>
      </w:r>
      <w:r w:rsidR="00751AB0">
        <w:rPr>
          <w:rFonts w:hint="eastAsia"/>
        </w:rPr>
        <w:t>HTTPS</w:t>
      </w:r>
      <w:r w:rsidR="00751AB0">
        <w:rPr>
          <w:rFonts w:hint="eastAsia"/>
        </w:rPr>
        <w:t>的</w:t>
      </w:r>
      <w:r w:rsidR="00D73ED1">
        <w:rPr>
          <w:rFonts w:hint="eastAsia"/>
        </w:rPr>
        <w:t>Web</w:t>
      </w:r>
      <w:r w:rsidR="00751AB0">
        <w:rPr>
          <w:rFonts w:hint="eastAsia"/>
        </w:rPr>
        <w:t>服务器</w:t>
      </w:r>
      <w:del w:id="33" w:author="think" w:date="2015-09-10T15:31:00Z">
        <w:r w:rsidR="00751AB0" w:rsidDel="00330E91">
          <w:rPr>
            <w:rFonts w:hint="eastAsia"/>
          </w:rPr>
          <w:delText>为例子</w:delText>
        </w:r>
      </w:del>
      <w:r w:rsidR="00751AB0">
        <w:rPr>
          <w:rFonts w:hint="eastAsia"/>
        </w:rPr>
        <w:t>，</w:t>
      </w:r>
      <w:r>
        <w:rPr>
          <w:rFonts w:hint="eastAsia"/>
        </w:rPr>
        <w:t>以此为例</w:t>
      </w:r>
      <w:r w:rsidR="00E5578B">
        <w:rPr>
          <w:rFonts w:hint="eastAsia"/>
        </w:rPr>
        <w:t>展示</w:t>
      </w:r>
      <w:r w:rsidR="00751AB0">
        <w:rPr>
          <w:rFonts w:hint="eastAsia"/>
        </w:rPr>
        <w:t>Docker</w:t>
      </w:r>
      <w:r w:rsidR="00751AB0">
        <w:rPr>
          <w:rFonts w:hint="eastAsia"/>
        </w:rPr>
        <w:t>的工作方式。我们将把一个</w:t>
      </w:r>
      <w:r>
        <w:t>W</w:t>
      </w:r>
      <w:r w:rsidR="00751AB0">
        <w:rPr>
          <w:rFonts w:hint="eastAsia"/>
        </w:rPr>
        <w:t>eb</w:t>
      </w:r>
      <w:r w:rsidR="00751AB0">
        <w:rPr>
          <w:rFonts w:hint="eastAsia"/>
        </w:rPr>
        <w:t>的工程项目部署为一个以</w:t>
      </w:r>
      <w:r w:rsidR="00751AB0">
        <w:rPr>
          <w:rFonts w:hint="eastAsia"/>
        </w:rPr>
        <w:t>Tomcat</w:t>
      </w:r>
      <w:r w:rsidR="00751AB0">
        <w:rPr>
          <w:rFonts w:hint="eastAsia"/>
        </w:rPr>
        <w:t>为服务器的</w:t>
      </w:r>
      <w:r w:rsidR="00BE4E4F">
        <w:rPr>
          <w:rFonts w:hint="eastAsia"/>
        </w:rPr>
        <w:t>HTTPS</w:t>
      </w:r>
      <w:r w:rsidR="00751AB0">
        <w:rPr>
          <w:rFonts w:hint="eastAsia"/>
        </w:rPr>
        <w:t>的</w:t>
      </w:r>
      <w:r w:rsidR="00A03650">
        <w:rPr>
          <w:rFonts w:hint="eastAsia"/>
        </w:rPr>
        <w:t>W</w:t>
      </w:r>
      <w:r w:rsidR="00751AB0">
        <w:rPr>
          <w:rFonts w:hint="eastAsia"/>
        </w:rPr>
        <w:t>eb</w:t>
      </w:r>
      <w:r w:rsidR="00751AB0">
        <w:rPr>
          <w:rFonts w:hint="eastAsia"/>
        </w:rPr>
        <w:t>站点。</w:t>
      </w:r>
      <w:r w:rsidR="00294B8B">
        <w:rPr>
          <w:rFonts w:hint="eastAsia"/>
        </w:rPr>
        <w:t>其原理</w:t>
      </w:r>
      <w:r w:rsidR="00751AB0">
        <w:rPr>
          <w:rFonts w:hint="eastAsia"/>
        </w:rPr>
        <w:t>和</w:t>
      </w:r>
      <w:r w:rsidR="00E4126F">
        <w:rPr>
          <w:rFonts w:hint="eastAsia"/>
        </w:rPr>
        <w:t>在普通</w:t>
      </w:r>
      <w:r w:rsidR="00751AB0">
        <w:rPr>
          <w:rFonts w:hint="eastAsia"/>
        </w:rPr>
        <w:t>服务器</w:t>
      </w:r>
      <w:r w:rsidR="00E4126F">
        <w:rPr>
          <w:rFonts w:hint="eastAsia"/>
        </w:rPr>
        <w:t>上部署</w:t>
      </w:r>
      <w:r w:rsidR="00751AB0">
        <w:rPr>
          <w:rFonts w:hint="eastAsia"/>
        </w:rPr>
        <w:t>类似，只需要将自己开发的软件包放到</w:t>
      </w:r>
      <w:r w:rsidR="00751AB0">
        <w:rPr>
          <w:rFonts w:hint="eastAsia"/>
        </w:rPr>
        <w:t>Tomcat</w:t>
      </w:r>
      <w:r w:rsidR="00751AB0">
        <w:rPr>
          <w:rFonts w:hint="eastAsia"/>
        </w:rPr>
        <w:t>工程目录下即可。</w:t>
      </w:r>
      <w:bookmarkEnd w:id="32"/>
      <w:r w:rsidR="00941E5A">
        <w:rPr>
          <w:rFonts w:hint="eastAsia"/>
        </w:rPr>
        <w:t>不同的是，</w:t>
      </w:r>
      <w:del w:id="34" w:author="think" w:date="2015-09-10T15:32:00Z">
        <w:r w:rsidR="00941E5A" w:rsidDel="00107CBB">
          <w:rPr>
            <w:rFonts w:hint="eastAsia"/>
          </w:rPr>
          <w:delText>要</w:delText>
        </w:r>
      </w:del>
      <w:ins w:id="35" w:author="think" w:date="2015-09-10T15:32:00Z">
        <w:r w:rsidR="00107CBB">
          <w:rPr>
            <w:rFonts w:hint="eastAsia"/>
          </w:rPr>
          <w:t>在</w:t>
        </w:r>
      </w:ins>
      <w:r w:rsidR="00941E5A">
        <w:rPr>
          <w:rFonts w:hint="eastAsia"/>
        </w:rPr>
        <w:t>把自己开发的东西放到镜像中</w:t>
      </w:r>
      <w:ins w:id="36" w:author="think" w:date="2015-09-10T15:32:00Z">
        <w:r w:rsidR="00107CBB">
          <w:rPr>
            <w:rFonts w:hint="eastAsia"/>
          </w:rPr>
          <w:t>时</w:t>
        </w:r>
      </w:ins>
      <w:r w:rsidR="00941E5A">
        <w:rPr>
          <w:rFonts w:hint="eastAsia"/>
        </w:rPr>
        <w:t>，</w:t>
      </w:r>
      <w:r w:rsidR="00941E5A">
        <w:rPr>
          <w:rFonts w:hint="eastAsia"/>
        </w:rPr>
        <w:t>Tomcat</w:t>
      </w:r>
      <w:r w:rsidR="00941E5A">
        <w:rPr>
          <w:rFonts w:hint="eastAsia"/>
        </w:rPr>
        <w:t>服务器要启在容器中。</w:t>
      </w:r>
    </w:p>
    <w:p w:rsidR="00C6198D" w:rsidRPr="00C6198D" w:rsidRDefault="00264097" w:rsidP="00C2220C">
      <w:pPr>
        <w:pStyle w:val="3"/>
        <w:ind w:firstLineChars="0" w:firstLine="0"/>
      </w:pPr>
      <w:r>
        <w:rPr>
          <w:rFonts w:hint="eastAsia"/>
        </w:rPr>
        <w:t>8</w:t>
      </w:r>
      <w:r w:rsidR="00C2220C">
        <w:rPr>
          <w:rFonts w:hint="eastAsia"/>
        </w:rPr>
        <w:t>.2</w:t>
      </w:r>
      <w:r w:rsidR="002A391A">
        <w:rPr>
          <w:rFonts w:hint="eastAsia"/>
        </w:rPr>
        <w:t xml:space="preserve">.1 </w:t>
      </w:r>
      <w:bookmarkStart w:id="37" w:name="_Toc427088798"/>
      <w:r w:rsidR="001B11F3">
        <w:rPr>
          <w:rFonts w:hint="eastAsia"/>
        </w:rPr>
        <w:t>选择基础镜像</w:t>
      </w:r>
      <w:bookmarkEnd w:id="37"/>
    </w:p>
    <w:p w:rsidR="001B11F3" w:rsidRDefault="001B11F3" w:rsidP="00D04CBB">
      <w:r>
        <w:rPr>
          <w:rFonts w:hint="eastAsia"/>
        </w:rPr>
        <w:t>部署一个</w:t>
      </w:r>
      <w:r>
        <w:rPr>
          <w:rFonts w:hint="eastAsia"/>
        </w:rPr>
        <w:t>W</w:t>
      </w:r>
      <w:r w:rsidR="002E73DF">
        <w:rPr>
          <w:rFonts w:hint="eastAsia"/>
        </w:rPr>
        <w:t>eb</w:t>
      </w:r>
      <w:r>
        <w:rPr>
          <w:rFonts w:hint="eastAsia"/>
        </w:rPr>
        <w:t>站点，其实有很多选择，比如使用</w:t>
      </w:r>
      <w:proofErr w:type="spellStart"/>
      <w:r w:rsidR="00560332">
        <w:rPr>
          <w:rFonts w:hint="eastAsia"/>
        </w:rPr>
        <w:t>N</w:t>
      </w:r>
      <w:r w:rsidR="00560332" w:rsidRPr="00560332">
        <w:t>ginx</w:t>
      </w:r>
      <w:proofErr w:type="spellEnd"/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等，在这里</w:t>
      </w:r>
      <w:del w:id="38" w:author="think" w:date="2015-09-10T16:16:00Z">
        <w:r w:rsidDel="00107CBB">
          <w:rPr>
            <w:rFonts w:hint="eastAsia"/>
          </w:rPr>
          <w:delText>我们</w:delText>
        </w:r>
      </w:del>
      <w:r>
        <w:rPr>
          <w:rFonts w:hint="eastAsia"/>
        </w:rPr>
        <w:t>以</w:t>
      </w:r>
      <w:r>
        <w:rPr>
          <w:rFonts w:hint="eastAsia"/>
        </w:rPr>
        <w:t>Tomcat</w:t>
      </w:r>
      <w:r>
        <w:rPr>
          <w:rFonts w:hint="eastAsia"/>
        </w:rPr>
        <w:t>为例。首先需要从镜像库中选择</w:t>
      </w:r>
      <w:r>
        <w:rPr>
          <w:rFonts w:hint="eastAsia"/>
        </w:rPr>
        <w:t>Tomcat</w:t>
      </w:r>
      <w:r>
        <w:rPr>
          <w:rFonts w:hint="eastAsia"/>
        </w:rPr>
        <w:t>的基础镜像，如果没有自己的镜像库，可以从</w:t>
      </w:r>
      <w:r>
        <w:rPr>
          <w:rFonts w:hint="eastAsia"/>
        </w:rPr>
        <w:t>Docker</w:t>
      </w:r>
      <w:r w:rsidR="00830FDE">
        <w:rPr>
          <w:rFonts w:hint="eastAsia"/>
        </w:rPr>
        <w:t xml:space="preserve"> </w:t>
      </w:r>
      <w:r>
        <w:rPr>
          <w:rFonts w:hint="eastAsia"/>
        </w:rPr>
        <w:t>Hub</w:t>
      </w:r>
      <w:r>
        <w:rPr>
          <w:rFonts w:hint="eastAsia"/>
        </w:rPr>
        <w:t>中获取。</w:t>
      </w:r>
      <w:r>
        <w:t>D</w:t>
      </w:r>
      <w:r>
        <w:rPr>
          <w:rFonts w:hint="eastAsia"/>
        </w:rPr>
        <w:t>ocker</w:t>
      </w:r>
      <w:r w:rsidR="00830FDE">
        <w:rPr>
          <w:rFonts w:hint="eastAsia"/>
        </w:rPr>
        <w:t xml:space="preserve"> </w:t>
      </w:r>
      <w:r>
        <w:rPr>
          <w:rFonts w:hint="eastAsia"/>
        </w:rPr>
        <w:t>Hub</w:t>
      </w:r>
      <w:r>
        <w:rPr>
          <w:rFonts w:hint="eastAsia"/>
        </w:rPr>
        <w:t>为我们提供了丰富的版本，包括不同的</w:t>
      </w:r>
      <w:r>
        <w:rPr>
          <w:rFonts w:hint="eastAsia"/>
        </w:rPr>
        <w:t>JRE</w:t>
      </w:r>
      <w:r>
        <w:rPr>
          <w:rFonts w:hint="eastAsia"/>
        </w:rPr>
        <w:t>版本：</w:t>
      </w:r>
    </w:p>
    <w:p w:rsidR="001B11F3" w:rsidRDefault="001B11F3" w:rsidP="00945BD7">
      <w:pPr>
        <w:pStyle w:val="af8"/>
      </w:pPr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 | </w:t>
      </w:r>
      <w:proofErr w:type="spellStart"/>
      <w:r>
        <w:t>grep</w:t>
      </w:r>
      <w:proofErr w:type="spellEnd"/>
      <w:r>
        <w:t xml:space="preserve"> tomcat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8-jre7        71093fb71661        6 days ago          347.7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7-jre8</w:t>
      </w:r>
      <w:r>
        <w:rPr>
          <w:rFonts w:hint="eastAsia"/>
        </w:rPr>
        <w:t xml:space="preserve"> </w:t>
      </w:r>
      <w:r>
        <w:t xml:space="preserve">       4dcef5c50d60        6 days ago          494.3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7.0.63-jre8  4dcef5c50d60        6 days ago          494.3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7.0-jre8</w:t>
      </w:r>
      <w:r>
        <w:rPr>
          <w:rFonts w:hint="eastAsia"/>
        </w:rPr>
        <w:t xml:space="preserve"> </w:t>
      </w:r>
      <w:r>
        <w:t xml:space="preserve">     dcef5c50d60 </w:t>
      </w:r>
      <w:r w:rsidR="009A689D">
        <w:rPr>
          <w:rFonts w:hint="eastAsia"/>
        </w:rPr>
        <w:t xml:space="preserve"> </w:t>
      </w:r>
      <w:r>
        <w:t xml:space="preserve">       6 days ago          494.3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7.0-jre7      f1fb45bb5af9        6 days ago          348.2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            </w:t>
      </w:r>
      <w:r w:rsidR="009A689D">
        <w:rPr>
          <w:rFonts w:hint="eastAsia"/>
        </w:rPr>
        <w:t xml:space="preserve">  </w:t>
      </w:r>
      <w:r>
        <w:t xml:space="preserve">f1fb45bb5af9 </w:t>
      </w:r>
      <w:r w:rsidR="009A689D">
        <w:rPr>
          <w:rFonts w:hint="eastAsia"/>
        </w:rPr>
        <w:t xml:space="preserve"> </w:t>
      </w:r>
      <w:r>
        <w:t xml:space="preserve">       6 days ago          348.2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7.0.63        f1fb45bb5af9 </w:t>
      </w:r>
      <w:r w:rsidR="009A689D">
        <w:rPr>
          <w:rFonts w:hint="eastAsia"/>
        </w:rPr>
        <w:t xml:space="preserve"> </w:t>
      </w:r>
      <w:r>
        <w:t xml:space="preserve">       6 days ago          348.2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7-jre7        </w:t>
      </w:r>
      <w:r w:rsidR="009A689D">
        <w:rPr>
          <w:rFonts w:hint="eastAsia"/>
        </w:rPr>
        <w:t xml:space="preserve"> </w:t>
      </w:r>
      <w:r>
        <w:t>f1fb45bb5af9        6 days ago          348.2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7.0.63-jre7   f1fb45bb5af9        6 days ago          348.2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7.0          </w:t>
      </w:r>
      <w:r w:rsidR="009A689D">
        <w:rPr>
          <w:rFonts w:hint="eastAsia"/>
        </w:rPr>
        <w:t xml:space="preserve">   </w:t>
      </w:r>
      <w:r>
        <w:t>f1fb45bb5af9        6 days ago          348.2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6.0.44-jre8   221207f53791       6 days ago       </w:t>
      </w:r>
      <w:r w:rsidR="005A6760">
        <w:rPr>
          <w:rFonts w:hint="eastAsia"/>
        </w:rPr>
        <w:t xml:space="preserve"> </w:t>
      </w:r>
      <w:r>
        <w:t xml:space="preserve">   491.9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6.0-jre8      </w:t>
      </w:r>
      <w:r w:rsidR="00AA1348">
        <w:rPr>
          <w:rFonts w:hint="eastAsia"/>
        </w:rPr>
        <w:t xml:space="preserve"> </w:t>
      </w:r>
      <w:r>
        <w:t xml:space="preserve">21207f53791  </w:t>
      </w:r>
      <w:r w:rsidR="00AA1348">
        <w:rPr>
          <w:rFonts w:hint="eastAsia"/>
        </w:rPr>
        <w:t xml:space="preserve"> </w:t>
      </w:r>
      <w:r>
        <w:t xml:space="preserve">     6 days ago        </w:t>
      </w:r>
      <w:r w:rsidR="005A6760">
        <w:rPr>
          <w:rFonts w:hint="eastAsia"/>
        </w:rPr>
        <w:t xml:space="preserve"> </w:t>
      </w:r>
      <w:r>
        <w:t xml:space="preserve">  491.9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6-jre8        </w:t>
      </w:r>
      <w:r w:rsidR="00AA1348">
        <w:rPr>
          <w:rFonts w:hint="eastAsia"/>
        </w:rPr>
        <w:t xml:space="preserve"> </w:t>
      </w:r>
      <w:r>
        <w:t xml:space="preserve">221207f53791    </w:t>
      </w:r>
      <w:r w:rsidR="00AA1348">
        <w:rPr>
          <w:rFonts w:hint="eastAsia"/>
        </w:rPr>
        <w:t xml:space="preserve"> </w:t>
      </w:r>
      <w:r>
        <w:t xml:space="preserve">    6 days ago         491.9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6-jre7        </w:t>
      </w:r>
      <w:r w:rsidR="00AA1348">
        <w:rPr>
          <w:rFonts w:hint="eastAsia"/>
        </w:rPr>
        <w:t xml:space="preserve"> </w:t>
      </w:r>
      <w:r>
        <w:t xml:space="preserve">8c4e1a4ca737     </w:t>
      </w:r>
      <w:r w:rsidR="00AA1348">
        <w:rPr>
          <w:rFonts w:hint="eastAsia"/>
        </w:rPr>
        <w:t xml:space="preserve"> </w:t>
      </w:r>
      <w:r>
        <w:t xml:space="preserve">   6 days ago         345.8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6.0.44-jre7   8c4e1a4ca737    </w:t>
      </w:r>
      <w:r w:rsidR="00AA1348">
        <w:rPr>
          <w:rFonts w:hint="eastAsia"/>
        </w:rPr>
        <w:t xml:space="preserve"> </w:t>
      </w:r>
      <w:r>
        <w:t xml:space="preserve">  6 days ago         </w:t>
      </w:r>
      <w:r w:rsidR="005A6760">
        <w:rPr>
          <w:rFonts w:hint="eastAsia"/>
        </w:rPr>
        <w:t xml:space="preserve"> </w:t>
      </w:r>
      <w:r>
        <w:t xml:space="preserve"> 345.8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6.0.44</w:t>
      </w:r>
      <w:r>
        <w:rPr>
          <w:rFonts w:hint="eastAsia"/>
        </w:rPr>
        <w:t xml:space="preserve"> </w:t>
      </w:r>
      <w:r>
        <w:t xml:space="preserve">      </w:t>
      </w:r>
      <w:r w:rsidR="00AA1348">
        <w:rPr>
          <w:rFonts w:hint="eastAsia"/>
        </w:rPr>
        <w:t xml:space="preserve"> </w:t>
      </w:r>
      <w:r>
        <w:t xml:space="preserve"> 8c4e1a4ca737       </w:t>
      </w:r>
      <w:r w:rsidR="00AA1348">
        <w:rPr>
          <w:rFonts w:hint="eastAsia"/>
        </w:rPr>
        <w:t xml:space="preserve"> </w:t>
      </w:r>
      <w:r>
        <w:t xml:space="preserve"> 6 days ago         345.8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6.0         </w:t>
      </w:r>
      <w:r w:rsidR="00AA1348">
        <w:rPr>
          <w:rFonts w:hint="eastAsia"/>
        </w:rPr>
        <w:t xml:space="preserve">   </w:t>
      </w:r>
      <w:r>
        <w:t xml:space="preserve">8c4e1a4ca737        6 days ago         </w:t>
      </w:r>
      <w:r w:rsidR="005A6760">
        <w:rPr>
          <w:rFonts w:hint="eastAsia"/>
        </w:rPr>
        <w:t xml:space="preserve"> </w:t>
      </w:r>
      <w:r>
        <w:t xml:space="preserve"> 345.8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6.0-jre7</w:t>
      </w:r>
      <w:r>
        <w:rPr>
          <w:rFonts w:hint="eastAsia"/>
        </w:rPr>
        <w:t xml:space="preserve"> </w:t>
      </w:r>
      <w:r w:rsidR="00AA1348">
        <w:t xml:space="preserve">    </w:t>
      </w:r>
      <w:r w:rsidR="00AA1348">
        <w:rPr>
          <w:rFonts w:hint="eastAsia"/>
        </w:rPr>
        <w:t xml:space="preserve"> </w:t>
      </w:r>
      <w:r>
        <w:t xml:space="preserve">8c4e1a4ca737        6 days ago         </w:t>
      </w:r>
      <w:r w:rsidR="005A6760">
        <w:rPr>
          <w:rFonts w:hint="eastAsia"/>
        </w:rPr>
        <w:t xml:space="preserve"> </w:t>
      </w:r>
      <w:r>
        <w:t xml:space="preserve"> 345.8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6</w:t>
      </w:r>
      <w:r>
        <w:rPr>
          <w:rFonts w:hint="eastAsia"/>
        </w:rPr>
        <w:t xml:space="preserve"> </w:t>
      </w:r>
      <w:r>
        <w:t xml:space="preserve">          </w:t>
      </w:r>
      <w:r w:rsidR="00AA1348">
        <w:rPr>
          <w:rFonts w:hint="eastAsia"/>
        </w:rPr>
        <w:t xml:space="preserve">   </w:t>
      </w:r>
      <w:r>
        <w:t xml:space="preserve"> 8c4e1a4ca737        6 days ago        </w:t>
      </w:r>
      <w:r w:rsidR="005A6760">
        <w:rPr>
          <w:rFonts w:hint="eastAsia"/>
        </w:rPr>
        <w:t xml:space="preserve"> </w:t>
      </w:r>
      <w:r>
        <w:t xml:space="preserve"> 345.8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7.0.62-jre8   55f2cc1815fa        4 weeks ago         494.5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7.0.62  </w:t>
      </w:r>
      <w:r>
        <w:rPr>
          <w:rFonts w:hint="eastAsia"/>
        </w:rPr>
        <w:t xml:space="preserve"> </w:t>
      </w:r>
      <w:r>
        <w:t xml:space="preserve">    </w:t>
      </w:r>
      <w:r w:rsidR="00AA1348">
        <w:rPr>
          <w:rFonts w:hint="eastAsia"/>
        </w:rPr>
        <w:t xml:space="preserve"> </w:t>
      </w:r>
      <w:r>
        <w:t xml:space="preserve"> 611a2cc9d3d0       4 weeks ago         </w:t>
      </w:r>
      <w:r w:rsidR="005A6760">
        <w:rPr>
          <w:rFonts w:hint="eastAsia"/>
        </w:rPr>
        <w:t xml:space="preserve"> </w:t>
      </w:r>
      <w:r>
        <w:t>348.4 MB</w:t>
      </w:r>
    </w:p>
    <w:p w:rsidR="001B11F3" w:rsidRDefault="001B11F3" w:rsidP="00945BD7">
      <w:pPr>
        <w:pStyle w:val="af8"/>
      </w:pPr>
      <w:proofErr w:type="gramStart"/>
      <w:r>
        <w:lastRenderedPageBreak/>
        <w:t>tomcat</w:t>
      </w:r>
      <w:proofErr w:type="gramEnd"/>
      <w:r>
        <w:t xml:space="preserve">       7.0.62-jre7   611a2cc9d3d0        4 weeks ago         348.4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7.0.61-jre7   1e8d1fcedf1f        11 weeks ago        349.7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7.0.61</w:t>
      </w:r>
      <w:r>
        <w:rPr>
          <w:rFonts w:hint="eastAsia"/>
        </w:rPr>
        <w:t xml:space="preserve"> </w:t>
      </w:r>
      <w:r>
        <w:t xml:space="preserve">       </w:t>
      </w:r>
      <w:r w:rsidR="00AA1348">
        <w:rPr>
          <w:rFonts w:hint="eastAsia"/>
        </w:rPr>
        <w:t xml:space="preserve"> </w:t>
      </w:r>
      <w:r>
        <w:t>1e8d1fcedf1f        11 weeks ago        349.7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6.0.43-jre7   1e36cc8da5d2        11 weeks ago        347.3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6.0.43        </w:t>
      </w:r>
      <w:r w:rsidR="00AA1348">
        <w:rPr>
          <w:rFonts w:hint="eastAsia"/>
        </w:rPr>
        <w:t xml:space="preserve"> </w:t>
      </w:r>
      <w:r>
        <w:t>1e36cc8da5d2        11 weeks ago        347.3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7.0.61-jre8   9e11bd76affb        11 weeks ago        496.4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6.0.43-jre8   b8d56384a231        11 weeks ago        494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7.0.59-jre8   c54c272df5dc        3 months ago        493.1 MB</w:t>
      </w:r>
    </w:p>
    <w:p w:rsidR="001B11F3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7.0.59       </w:t>
      </w:r>
      <w:r w:rsidR="00AA1348">
        <w:rPr>
          <w:rFonts w:hint="eastAsia"/>
        </w:rPr>
        <w:t xml:space="preserve"> </w:t>
      </w:r>
      <w:r>
        <w:t xml:space="preserve"> 93f4bcb2ca91        3 months ago        346.1 MB</w:t>
      </w:r>
    </w:p>
    <w:p w:rsidR="00D50ABE" w:rsidRDefault="001B11F3" w:rsidP="00945BD7">
      <w:pPr>
        <w:pStyle w:val="af8"/>
      </w:pPr>
      <w:proofErr w:type="gramStart"/>
      <w:r>
        <w:t>tomcat</w:t>
      </w:r>
      <w:proofErr w:type="gramEnd"/>
      <w:r>
        <w:t xml:space="preserve">       7.0.59-jre7   93f4bcb2ca91        3 months ago        346.1 MB</w:t>
      </w:r>
    </w:p>
    <w:p w:rsidR="001B11F3" w:rsidRDefault="00107CBB" w:rsidP="00D04CBB">
      <w:r>
        <w:rPr>
          <w:rFonts w:hint="eastAsia"/>
        </w:rPr>
        <w:t>这里</w:t>
      </w:r>
      <w:r w:rsidR="001B11F3">
        <w:rPr>
          <w:rFonts w:hint="eastAsia"/>
        </w:rPr>
        <w:t>选择</w:t>
      </w:r>
      <w:r w:rsidR="001B11F3">
        <w:rPr>
          <w:rFonts w:hint="eastAsia"/>
        </w:rPr>
        <w:t xml:space="preserve">Tomcat </w:t>
      </w:r>
      <w:r w:rsidR="001B11F3" w:rsidRPr="008E5BAC">
        <w:t>7.0-jre8</w:t>
      </w:r>
      <w:r w:rsidR="001B11F3">
        <w:rPr>
          <w:rFonts w:hint="eastAsia"/>
        </w:rPr>
        <w:t>.</w:t>
      </w:r>
      <w:r w:rsidR="001B11F3">
        <w:rPr>
          <w:rFonts w:hint="eastAsia"/>
        </w:rPr>
        <w:t>版本</w:t>
      </w:r>
      <w:r w:rsidR="00400C49">
        <w:rPr>
          <w:rFonts w:hint="eastAsia"/>
        </w:rPr>
        <w:t>，</w:t>
      </w:r>
      <w:r w:rsidR="001B11F3">
        <w:rPr>
          <w:rFonts w:hint="eastAsia"/>
        </w:rPr>
        <w:t>并在本地将这个镜像</w:t>
      </w:r>
      <w:r w:rsidR="001B11F3">
        <w:rPr>
          <w:rFonts w:hint="eastAsia"/>
        </w:rPr>
        <w:t>Pull</w:t>
      </w:r>
      <w:r w:rsidR="001B11F3">
        <w:rPr>
          <w:rFonts w:hint="eastAsia"/>
        </w:rPr>
        <w:t>下来：</w:t>
      </w:r>
    </w:p>
    <w:p w:rsidR="00A83567" w:rsidRDefault="005C7272" w:rsidP="00945BD7">
      <w:pPr>
        <w:pStyle w:val="af8"/>
      </w:pPr>
      <w:r>
        <w:t>#</w:t>
      </w:r>
      <w:r>
        <w:rPr>
          <w:rFonts w:hint="eastAsia"/>
        </w:rPr>
        <w:t xml:space="preserve"> </w:t>
      </w:r>
      <w:proofErr w:type="spellStart"/>
      <w:proofErr w:type="gramStart"/>
      <w:r w:rsidR="001B11F3">
        <w:rPr>
          <w:rFonts w:hint="eastAsia"/>
        </w:rPr>
        <w:t>docker</w:t>
      </w:r>
      <w:proofErr w:type="spellEnd"/>
      <w:proofErr w:type="gramEnd"/>
      <w:r w:rsidR="001B11F3">
        <w:rPr>
          <w:rFonts w:hint="eastAsia"/>
        </w:rPr>
        <w:t xml:space="preserve"> pull tomcat:</w:t>
      </w:r>
      <w:r w:rsidR="001B11F3" w:rsidRPr="008E5BAC">
        <w:t>7.0-jre8</w:t>
      </w:r>
      <w:r w:rsidR="001B11F3">
        <w:rPr>
          <w:rFonts w:hint="eastAsia"/>
        </w:rPr>
        <w:t xml:space="preserve">  </w:t>
      </w:r>
    </w:p>
    <w:p w:rsidR="00A83567" w:rsidRDefault="00A83567" w:rsidP="00D04CBB">
      <w:r>
        <w:rPr>
          <w:rFonts w:hint="eastAsia"/>
        </w:rPr>
        <w:t>或者</w:t>
      </w:r>
      <w:r>
        <w:rPr>
          <w:rFonts w:hint="eastAsia"/>
        </w:rPr>
        <w:t xml:space="preserve"> </w:t>
      </w:r>
    </w:p>
    <w:p w:rsidR="00D0141F" w:rsidRDefault="00FE0286" w:rsidP="00945BD7">
      <w:pPr>
        <w:pStyle w:val="af8"/>
      </w:pPr>
      <w:r>
        <w:t>#</w:t>
      </w:r>
      <w:r>
        <w:rPr>
          <w:rFonts w:hint="eastAsia"/>
        </w:rPr>
        <w:t xml:space="preserve"> </w:t>
      </w:r>
      <w:proofErr w:type="spellStart"/>
      <w:proofErr w:type="gramStart"/>
      <w:r w:rsidR="001B11F3">
        <w:rPr>
          <w:rFonts w:hint="eastAsia"/>
        </w:rPr>
        <w:t>docker</w:t>
      </w:r>
      <w:proofErr w:type="spellEnd"/>
      <w:proofErr w:type="gramEnd"/>
      <w:r w:rsidR="001B11F3">
        <w:rPr>
          <w:rFonts w:hint="eastAsia"/>
        </w:rPr>
        <w:t xml:space="preserve"> pull </w:t>
      </w:r>
      <w:r w:rsidR="001B11F3">
        <w:t>–</w:t>
      </w:r>
      <w:r w:rsidR="001B11F3">
        <w:rPr>
          <w:rFonts w:hint="eastAsia"/>
        </w:rPr>
        <w:t>a tomcat</w:t>
      </w:r>
    </w:p>
    <w:p w:rsidR="00D0141F" w:rsidRPr="00675C4F" w:rsidRDefault="00D0141F" w:rsidP="00D04CBB"/>
    <w:p w:rsidR="0096583C" w:rsidRPr="0096583C" w:rsidRDefault="002535DE" w:rsidP="00595CA5">
      <w:pPr>
        <w:pStyle w:val="afb"/>
        <w:ind w:firstLineChars="0" w:firstLine="0"/>
      </w:pPr>
      <w:r>
        <w:rPr>
          <w:rFonts w:ascii="黑体" w:eastAsia="黑体" w:hAnsi="黑体" w:hint="eastAsia"/>
          <w:sz w:val="24"/>
        </w:rPr>
        <w:t>提示</w:t>
      </w:r>
      <w:r w:rsidR="00914852">
        <w:rPr>
          <w:rFonts w:hint="eastAsia"/>
        </w:rPr>
        <w:t xml:space="preserve"> </w:t>
      </w:r>
      <w:r w:rsidR="001B11F3">
        <w:rPr>
          <w:rFonts w:hint="eastAsia"/>
        </w:rPr>
        <w:t>后者会把</w:t>
      </w:r>
      <w:r w:rsidR="00EC08F1">
        <w:rPr>
          <w:rFonts w:hint="eastAsia"/>
        </w:rPr>
        <w:t>T</w:t>
      </w:r>
      <w:r w:rsidR="001B11F3">
        <w:rPr>
          <w:rFonts w:hint="eastAsia"/>
        </w:rPr>
        <w:t>omcat</w:t>
      </w:r>
      <w:r w:rsidR="001B11F3">
        <w:rPr>
          <w:rFonts w:hint="eastAsia"/>
        </w:rPr>
        <w:t>的所有版本都</w:t>
      </w:r>
      <w:r w:rsidR="001B11F3">
        <w:rPr>
          <w:rFonts w:hint="eastAsia"/>
        </w:rPr>
        <w:t>pull</w:t>
      </w:r>
      <w:r w:rsidR="001B11F3">
        <w:rPr>
          <w:rFonts w:hint="eastAsia"/>
        </w:rPr>
        <w:t>下来，笔者就是通过</w:t>
      </w:r>
      <w:r w:rsidR="001B11F3">
        <w:rPr>
          <w:rFonts w:hint="eastAsia"/>
        </w:rPr>
        <w:t xml:space="preserve">pull </w:t>
      </w:r>
      <w:r w:rsidR="001B11F3">
        <w:t>–</w:t>
      </w:r>
      <w:r w:rsidR="001B11F3">
        <w:rPr>
          <w:rFonts w:hint="eastAsia"/>
        </w:rPr>
        <w:t xml:space="preserve">a </w:t>
      </w:r>
      <w:r w:rsidR="001B11F3">
        <w:rPr>
          <w:rFonts w:hint="eastAsia"/>
        </w:rPr>
        <w:t>参数把所以</w:t>
      </w:r>
      <w:r w:rsidR="001B11F3">
        <w:rPr>
          <w:rFonts w:hint="eastAsia"/>
        </w:rPr>
        <w:t>tomcat</w:t>
      </w:r>
      <w:r w:rsidR="001B11F3">
        <w:rPr>
          <w:rFonts w:hint="eastAsia"/>
        </w:rPr>
        <w:t>镜像拉到本地的。</w:t>
      </w:r>
    </w:p>
    <w:p w:rsidR="001B11F3" w:rsidRDefault="00B70FCA" w:rsidP="005C2B94">
      <w:pPr>
        <w:pStyle w:val="3"/>
        <w:ind w:firstLineChars="0" w:firstLine="0"/>
      </w:pPr>
      <w:bookmarkStart w:id="39" w:name="_Toc427088799"/>
      <w:r>
        <w:rPr>
          <w:rFonts w:hint="eastAsia"/>
        </w:rPr>
        <w:t>8</w:t>
      </w:r>
      <w:r w:rsidR="0072251D">
        <w:rPr>
          <w:rFonts w:hint="eastAsia"/>
        </w:rPr>
        <w:t>.</w:t>
      </w:r>
      <w:r w:rsidR="005C2B94">
        <w:rPr>
          <w:rFonts w:hint="eastAsia"/>
        </w:rPr>
        <w:t>2</w:t>
      </w:r>
      <w:r w:rsidR="00EB11F0">
        <w:rPr>
          <w:rFonts w:hint="eastAsia"/>
        </w:rPr>
        <w:t xml:space="preserve">.2 </w:t>
      </w:r>
      <w:r w:rsidR="00E84465">
        <w:rPr>
          <w:rFonts w:hint="eastAsia"/>
        </w:rPr>
        <w:t>制作</w:t>
      </w:r>
      <w:r w:rsidR="001B11F3">
        <w:rPr>
          <w:rFonts w:hint="eastAsia"/>
        </w:rPr>
        <w:t>HTTPS</w:t>
      </w:r>
      <w:bookmarkEnd w:id="39"/>
      <w:r w:rsidR="0042234C">
        <w:rPr>
          <w:rFonts w:hint="eastAsia"/>
        </w:rPr>
        <w:t>服务器</w:t>
      </w:r>
      <w:r w:rsidR="00E84465">
        <w:rPr>
          <w:rFonts w:hint="eastAsia"/>
        </w:rPr>
        <w:t>镜像</w:t>
      </w:r>
    </w:p>
    <w:p w:rsidR="001B11F3" w:rsidRDefault="001B11F3" w:rsidP="00D04CBB">
      <w:r>
        <w:rPr>
          <w:rFonts w:hint="eastAsia"/>
        </w:rPr>
        <w:t>默认的基础镜像是</w:t>
      </w:r>
      <w:commentRangeStart w:id="40"/>
      <w:r w:rsidR="006E20D2">
        <w:rPr>
          <w:rFonts w:hint="eastAsia"/>
        </w:rPr>
        <w:t>提供的</w:t>
      </w:r>
      <w:commentRangeEnd w:id="40"/>
      <w:r w:rsidR="00107CBB">
        <w:rPr>
          <w:rStyle w:val="aff"/>
        </w:rPr>
        <w:commentReference w:id="40"/>
      </w:r>
      <w:r>
        <w:rPr>
          <w:rFonts w:hint="eastAsia"/>
        </w:rPr>
        <w:t>HTTP</w:t>
      </w:r>
      <w:r w:rsidR="006E20D2">
        <w:rPr>
          <w:rFonts w:hint="eastAsia"/>
        </w:rPr>
        <w:t>服务器</w:t>
      </w:r>
      <w:r>
        <w:rPr>
          <w:rFonts w:hint="eastAsia"/>
        </w:rPr>
        <w:t>，我们需要部署的是一个</w:t>
      </w:r>
      <w:r w:rsidR="001D2B1E">
        <w:rPr>
          <w:rFonts w:hint="eastAsia"/>
        </w:rPr>
        <w:t>HTTPS W</w:t>
      </w:r>
      <w:r>
        <w:rPr>
          <w:rFonts w:hint="eastAsia"/>
        </w:rPr>
        <w:t>eb</w:t>
      </w:r>
      <w:r>
        <w:rPr>
          <w:rFonts w:hint="eastAsia"/>
        </w:rPr>
        <w:t>站点，所以第一步需要先</w:t>
      </w:r>
      <w:r w:rsidR="00E370B2">
        <w:rPr>
          <w:rFonts w:hint="eastAsia"/>
        </w:rPr>
        <w:t>让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T</w:t>
      </w:r>
      <w:r w:rsidR="00AD3A9D">
        <w:rPr>
          <w:rFonts w:hint="eastAsia"/>
        </w:rPr>
        <w:t>omcat</w:t>
      </w:r>
      <w:r>
        <w:rPr>
          <w:rFonts w:hint="eastAsia"/>
        </w:rPr>
        <w:t>支持</w:t>
      </w:r>
      <w:r>
        <w:rPr>
          <w:rFonts w:hint="eastAsia"/>
        </w:rPr>
        <w:t>HTTPS</w:t>
      </w:r>
      <w:r>
        <w:rPr>
          <w:rFonts w:hint="eastAsia"/>
        </w:rPr>
        <w:t>。我们知道，</w:t>
      </w:r>
      <w:r>
        <w:rPr>
          <w:rFonts w:hint="eastAsia"/>
        </w:rPr>
        <w:t>HTTPS</w:t>
      </w:r>
      <w:r>
        <w:rPr>
          <w:rFonts w:hint="eastAsia"/>
        </w:rPr>
        <w:t>是需要证书的，因为本书不是介绍</w:t>
      </w:r>
      <w:r>
        <w:rPr>
          <w:rFonts w:hint="eastAsia"/>
        </w:rPr>
        <w:t>HTTPS</w:t>
      </w:r>
      <w:r>
        <w:rPr>
          <w:rFonts w:hint="eastAsia"/>
        </w:rPr>
        <w:t>或者</w:t>
      </w:r>
      <w:r>
        <w:rPr>
          <w:rFonts w:hint="eastAsia"/>
        </w:rPr>
        <w:t>W</w:t>
      </w:r>
      <w:r w:rsidR="001C55E3">
        <w:rPr>
          <w:rFonts w:hint="eastAsia"/>
        </w:rPr>
        <w:t>eb</w:t>
      </w:r>
      <w:r>
        <w:rPr>
          <w:rFonts w:hint="eastAsia"/>
        </w:rPr>
        <w:t>安全，所以这里只是简单给出生成证书的方法，</w:t>
      </w:r>
      <w:del w:id="41" w:author="think" w:date="2015-09-10T16:20:00Z">
        <w:r w:rsidDel="00107CBB">
          <w:rPr>
            <w:rFonts w:hint="eastAsia"/>
          </w:rPr>
          <w:delText>并不详细介绍，关键</w:delText>
        </w:r>
      </w:del>
      <w:ins w:id="42" w:author="think" w:date="2015-09-10T16:20:00Z">
        <w:r w:rsidR="00107CBB">
          <w:rPr>
            <w:rFonts w:hint="eastAsia"/>
          </w:rPr>
          <w:t>然后会详细介绍</w:t>
        </w:r>
      </w:ins>
      <w:del w:id="43" w:author="think" w:date="2015-09-10T16:20:00Z">
        <w:r w:rsidDel="00107CBB">
          <w:rPr>
            <w:rFonts w:hint="eastAsia"/>
          </w:rPr>
          <w:delText>是</w:delText>
        </w:r>
      </w:del>
      <w:r>
        <w:rPr>
          <w:rFonts w:hint="eastAsia"/>
        </w:rPr>
        <w:t>在容器中如何使用这些证书</w:t>
      </w:r>
      <w:r w:rsidR="0060294C">
        <w:rPr>
          <w:rFonts w:hint="eastAsia"/>
        </w:rPr>
        <w:t>。</w:t>
      </w:r>
    </w:p>
    <w:p w:rsidR="001B11F3" w:rsidRPr="00CE184A" w:rsidRDefault="00107CBB" w:rsidP="002838E1">
      <w:pPr>
        <w:pStyle w:val="4"/>
        <w:ind w:firstLineChars="0" w:firstLine="0"/>
      </w:pPr>
      <w:r>
        <w:rPr>
          <w:rFonts w:hint="eastAsia"/>
        </w:rPr>
        <w:t xml:space="preserve">1. </w:t>
      </w:r>
      <w:r w:rsidR="001B11F3" w:rsidRPr="00CE184A">
        <w:rPr>
          <w:rFonts w:hint="eastAsia"/>
        </w:rPr>
        <w:t>生成</w:t>
      </w:r>
      <w:r w:rsidR="001B11F3" w:rsidRPr="00CE184A">
        <w:rPr>
          <w:rFonts w:hint="eastAsia"/>
        </w:rPr>
        <w:t>HTTPS</w:t>
      </w:r>
      <w:r w:rsidR="001B11F3" w:rsidRPr="00CE184A">
        <w:rPr>
          <w:rFonts w:hint="eastAsia"/>
        </w:rPr>
        <w:t>需要的证书</w:t>
      </w:r>
    </w:p>
    <w:p w:rsidR="001B11F3" w:rsidRDefault="00DB67B4" w:rsidP="00D04CBB">
      <w:pPr>
        <w:pStyle w:val="af7"/>
      </w:pPr>
      <w:r>
        <w:rPr>
          <w:rFonts w:hint="eastAsia"/>
        </w:rPr>
        <w:t>下面是生成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证书的方法，</w:t>
      </w:r>
      <w:r w:rsidR="00E00B96">
        <w:rPr>
          <w:rFonts w:hint="eastAsia"/>
        </w:rPr>
        <w:t>供读者参考。</w:t>
      </w:r>
    </w:p>
    <w:p w:rsidR="001B11F3" w:rsidRDefault="001B11F3" w:rsidP="00945BD7">
      <w:pPr>
        <w:pStyle w:val="af8"/>
      </w:pPr>
      <w:proofErr w:type="spellStart"/>
      <w:r>
        <w:t>root@ubuntu</w:t>
      </w:r>
      <w:proofErr w:type="spellEnd"/>
      <w:r>
        <w:t xml:space="preserve">:~/work#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ssl</w:t>
      </w:r>
      <w:proofErr w:type="spellEnd"/>
    </w:p>
    <w:p w:rsidR="001B11F3" w:rsidRDefault="001B11F3" w:rsidP="00945BD7">
      <w:pPr>
        <w:pStyle w:val="af8"/>
      </w:pPr>
      <w:proofErr w:type="spellStart"/>
      <w:r>
        <w:t>root@ubuntu</w:t>
      </w:r>
      <w:proofErr w:type="spellEnd"/>
      <w:r>
        <w:t xml:space="preserve">:~/work# </w:t>
      </w:r>
      <w:proofErr w:type="spellStart"/>
      <w:r>
        <w:t>cd</w:t>
      </w:r>
      <w:proofErr w:type="spellEnd"/>
      <w:r>
        <w:t xml:space="preserve"> </w:t>
      </w:r>
      <w:proofErr w:type="spellStart"/>
      <w:r>
        <w:t>ssl</w:t>
      </w:r>
      <w:proofErr w:type="spellEnd"/>
      <w:r>
        <w:t>/</w:t>
      </w:r>
    </w:p>
    <w:p w:rsidR="001B11F3" w:rsidRDefault="001B11F3" w:rsidP="00945BD7">
      <w:pPr>
        <w:pStyle w:val="af8"/>
      </w:pPr>
      <w:proofErr w:type="spellStart"/>
      <w:r>
        <w:t>root@ubuntu</w:t>
      </w:r>
      <w:proofErr w:type="spellEnd"/>
      <w:r>
        <w:t>:~/work/</w:t>
      </w:r>
      <w:proofErr w:type="spellStart"/>
      <w:r>
        <w:t>ssl</w:t>
      </w:r>
      <w:proofErr w:type="spellEnd"/>
      <w:r>
        <w:t xml:space="preserve"># </w:t>
      </w:r>
      <w:proofErr w:type="spellStart"/>
      <w:r>
        <w:t>keytool</w:t>
      </w:r>
      <w:proofErr w:type="spellEnd"/>
      <w:r>
        <w:t xml:space="preserve"> -</w:t>
      </w:r>
      <w:proofErr w:type="spellStart"/>
      <w:r>
        <w:t>genkey</w:t>
      </w:r>
      <w:proofErr w:type="spellEnd"/>
      <w:r>
        <w:t xml:space="preserve"> -alias tomcat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tomcat.keystore</w:t>
      </w:r>
      <w:proofErr w:type="spellEnd"/>
    </w:p>
    <w:p w:rsidR="001B11F3" w:rsidRDefault="001B11F3" w:rsidP="00945BD7">
      <w:pPr>
        <w:pStyle w:val="af8"/>
      </w:pPr>
      <w:r>
        <w:t xml:space="preserve">Enter </w:t>
      </w:r>
      <w:proofErr w:type="spellStart"/>
      <w:r>
        <w:t>keystore</w:t>
      </w:r>
      <w:proofErr w:type="spellEnd"/>
      <w:r>
        <w:t xml:space="preserve"> password:</w:t>
      </w:r>
    </w:p>
    <w:p w:rsidR="001B11F3" w:rsidRDefault="001B11F3" w:rsidP="00945BD7">
      <w:pPr>
        <w:pStyle w:val="af8"/>
      </w:pPr>
      <w:r>
        <w:t>Re-enter new password:</w:t>
      </w:r>
    </w:p>
    <w:p w:rsidR="001B11F3" w:rsidRDefault="001B11F3" w:rsidP="00945BD7">
      <w:pPr>
        <w:pStyle w:val="af8"/>
      </w:pPr>
      <w:r>
        <w:t>What is your first and last name?</w:t>
      </w:r>
    </w:p>
    <w:p w:rsidR="001B11F3" w:rsidRDefault="001B11F3" w:rsidP="00945BD7">
      <w:pPr>
        <w:pStyle w:val="af8"/>
      </w:pPr>
      <w:r>
        <w:lastRenderedPageBreak/>
        <w:t xml:space="preserve">  [Unknown]:  Tester</w:t>
      </w:r>
    </w:p>
    <w:p w:rsidR="001B11F3" w:rsidRDefault="001B11F3" w:rsidP="00945BD7">
      <w:pPr>
        <w:pStyle w:val="af8"/>
      </w:pPr>
      <w:r>
        <w:t>What is the name of your organizational unit?</w:t>
      </w:r>
    </w:p>
    <w:p w:rsidR="001B11F3" w:rsidRDefault="001B11F3" w:rsidP="00945BD7">
      <w:pPr>
        <w:pStyle w:val="af8"/>
      </w:pPr>
      <w:r>
        <w:t xml:space="preserve">  [Unknown]:  </w:t>
      </w:r>
      <w:proofErr w:type="spellStart"/>
      <w:r>
        <w:t>Huawei</w:t>
      </w:r>
      <w:proofErr w:type="spellEnd"/>
    </w:p>
    <w:p w:rsidR="001B11F3" w:rsidRDefault="001B11F3" w:rsidP="00945BD7">
      <w:pPr>
        <w:pStyle w:val="af8"/>
      </w:pPr>
      <w:r>
        <w:t>What is the name of your organization?</w:t>
      </w:r>
    </w:p>
    <w:p w:rsidR="001B11F3" w:rsidRDefault="001B11F3" w:rsidP="00945BD7">
      <w:pPr>
        <w:pStyle w:val="af8"/>
      </w:pPr>
      <w:r>
        <w:t xml:space="preserve">  [Unknown]:  </w:t>
      </w:r>
      <w:proofErr w:type="spellStart"/>
      <w:r>
        <w:t>Huawei</w:t>
      </w:r>
      <w:proofErr w:type="spellEnd"/>
    </w:p>
    <w:p w:rsidR="001B11F3" w:rsidRDefault="001B11F3" w:rsidP="00945BD7">
      <w:pPr>
        <w:pStyle w:val="af8"/>
      </w:pPr>
      <w:r>
        <w:t>What is the name of your City or Locality?</w:t>
      </w:r>
    </w:p>
    <w:p w:rsidR="001B11F3" w:rsidRDefault="001B11F3" w:rsidP="00945BD7">
      <w:pPr>
        <w:pStyle w:val="af8"/>
      </w:pPr>
      <w:r>
        <w:t xml:space="preserve">  [Unknown]:  Hangzhou</w:t>
      </w:r>
    </w:p>
    <w:p w:rsidR="001B11F3" w:rsidRDefault="001B11F3" w:rsidP="00945BD7">
      <w:pPr>
        <w:pStyle w:val="af8"/>
      </w:pPr>
      <w:r>
        <w:t>What is the name of your State or Province?</w:t>
      </w:r>
    </w:p>
    <w:p w:rsidR="001B11F3" w:rsidRDefault="001B11F3" w:rsidP="00945BD7">
      <w:pPr>
        <w:pStyle w:val="af8"/>
      </w:pPr>
      <w:r>
        <w:t xml:space="preserve">  [Unknown]:  Zhejiang</w:t>
      </w:r>
    </w:p>
    <w:p w:rsidR="001B11F3" w:rsidRDefault="001B11F3" w:rsidP="00945BD7">
      <w:pPr>
        <w:pStyle w:val="af8"/>
      </w:pPr>
      <w:r>
        <w:t>What is the two-letter country code for this unit?</w:t>
      </w:r>
    </w:p>
    <w:p w:rsidR="001B11F3" w:rsidRDefault="001B11F3" w:rsidP="00945BD7">
      <w:pPr>
        <w:pStyle w:val="af8"/>
      </w:pPr>
      <w:r>
        <w:t xml:space="preserve">  [Unknown]:  CN</w:t>
      </w:r>
    </w:p>
    <w:p w:rsidR="001B11F3" w:rsidRDefault="001B11F3" w:rsidP="00945BD7">
      <w:pPr>
        <w:pStyle w:val="af8"/>
      </w:pPr>
      <w:r>
        <w:t>Is CN=Tester, OU=</w:t>
      </w:r>
      <w:proofErr w:type="spellStart"/>
      <w:r>
        <w:t>Huawei</w:t>
      </w:r>
      <w:proofErr w:type="spellEnd"/>
      <w:r>
        <w:t>, O=</w:t>
      </w:r>
      <w:proofErr w:type="spellStart"/>
      <w:r>
        <w:t>Huawei</w:t>
      </w:r>
      <w:proofErr w:type="spellEnd"/>
      <w:r>
        <w:t>, L=Hangzhou, ST=Zhejiang, C=CN correct?</w:t>
      </w:r>
    </w:p>
    <w:p w:rsidR="001B11F3" w:rsidRDefault="001B11F3" w:rsidP="00945BD7">
      <w:pPr>
        <w:pStyle w:val="af8"/>
      </w:pPr>
      <w:r>
        <w:t xml:space="preserve">  [</w:t>
      </w:r>
      <w:proofErr w:type="gramStart"/>
      <w:r>
        <w:t>no</w:t>
      </w:r>
      <w:proofErr w:type="gramEnd"/>
      <w:r>
        <w:t>]:  yes</w:t>
      </w:r>
    </w:p>
    <w:p w:rsidR="001B11F3" w:rsidRDefault="001B11F3" w:rsidP="00945BD7">
      <w:pPr>
        <w:pStyle w:val="af8"/>
      </w:pPr>
    </w:p>
    <w:p w:rsidR="001B11F3" w:rsidRDefault="001B11F3" w:rsidP="00945BD7">
      <w:pPr>
        <w:pStyle w:val="af8"/>
      </w:pPr>
      <w:r>
        <w:t>Enter key password for &lt;tomcat&gt;</w:t>
      </w:r>
    </w:p>
    <w:p w:rsidR="001B11F3" w:rsidRDefault="001B11F3" w:rsidP="00945BD7">
      <w:pPr>
        <w:pStyle w:val="af8"/>
      </w:pPr>
      <w:r>
        <w:t xml:space="preserve">        (RETURN if same as </w:t>
      </w:r>
      <w:proofErr w:type="spellStart"/>
      <w:r>
        <w:t>keystore</w:t>
      </w:r>
      <w:proofErr w:type="spellEnd"/>
      <w:r>
        <w:t xml:space="preserve"> password):</w:t>
      </w:r>
    </w:p>
    <w:p w:rsidR="001B11F3" w:rsidRDefault="001B11F3" w:rsidP="00945BD7">
      <w:pPr>
        <w:pStyle w:val="af8"/>
      </w:pPr>
      <w:r>
        <w:t>Re-enter new password:</w:t>
      </w:r>
    </w:p>
    <w:p w:rsidR="001B11F3" w:rsidRDefault="001B11F3" w:rsidP="00945BD7">
      <w:pPr>
        <w:pStyle w:val="af8"/>
      </w:pPr>
      <w:proofErr w:type="spellStart"/>
      <w:r>
        <w:t>root@ubuntu</w:t>
      </w:r>
      <w:proofErr w:type="spellEnd"/>
      <w:r>
        <w:t>:~/work/</w:t>
      </w:r>
      <w:proofErr w:type="spellStart"/>
      <w:r>
        <w:t>ssl</w:t>
      </w:r>
      <w:proofErr w:type="spellEnd"/>
      <w:r>
        <w:t xml:space="preserve"># </w:t>
      </w:r>
      <w:proofErr w:type="spellStart"/>
      <w:r>
        <w:t>ls</w:t>
      </w:r>
      <w:proofErr w:type="spellEnd"/>
    </w:p>
    <w:p w:rsidR="001B11F3" w:rsidRDefault="001B11F3" w:rsidP="00945BD7">
      <w:pPr>
        <w:pStyle w:val="af8"/>
      </w:pPr>
      <w:proofErr w:type="spellStart"/>
      <w:r>
        <w:t>tomcat.keystore</w:t>
      </w:r>
      <w:proofErr w:type="spellEnd"/>
    </w:p>
    <w:p w:rsidR="0090175D" w:rsidRDefault="0090175D" w:rsidP="00D04CBB">
      <w:r>
        <w:rPr>
          <w:rFonts w:hint="eastAsia"/>
        </w:rPr>
        <w:t>这样，就生成了一个</w:t>
      </w:r>
      <w:r w:rsidR="00180EAE">
        <w:rPr>
          <w:rFonts w:hint="eastAsia"/>
        </w:rPr>
        <w:t>SSL</w:t>
      </w:r>
      <w:r>
        <w:rPr>
          <w:rFonts w:hint="eastAsia"/>
        </w:rPr>
        <w:t>证书，并保存在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tomcat.keystore</w:t>
      </w:r>
      <w:proofErr w:type="spellEnd"/>
      <w:r>
        <w:rPr>
          <w:rFonts w:hint="eastAsia"/>
        </w:rPr>
        <w:t>里。</w:t>
      </w:r>
      <w:r w:rsidR="0092460F">
        <w:rPr>
          <w:rFonts w:hint="eastAsia"/>
        </w:rPr>
        <w:t>接下来可以将证书导入到</w:t>
      </w:r>
      <w:r w:rsidR="0038655A">
        <w:rPr>
          <w:rFonts w:hint="eastAsia"/>
        </w:rPr>
        <w:t>镜像</w:t>
      </w:r>
      <w:r w:rsidR="0092460F">
        <w:rPr>
          <w:rFonts w:hint="eastAsia"/>
        </w:rPr>
        <w:t>中。</w:t>
      </w:r>
    </w:p>
    <w:p w:rsidR="001B11F3" w:rsidRDefault="00107CBB" w:rsidP="002838E1">
      <w:pPr>
        <w:pStyle w:val="4"/>
        <w:ind w:firstLineChars="0" w:firstLine="0"/>
      </w:pPr>
      <w:r>
        <w:rPr>
          <w:rFonts w:hint="eastAsia"/>
        </w:rPr>
        <w:t xml:space="preserve">2. </w:t>
      </w:r>
      <w:r w:rsidR="001B11F3">
        <w:rPr>
          <w:rFonts w:hint="eastAsia"/>
        </w:rPr>
        <w:t>把证书导入到镜像中</w:t>
      </w:r>
    </w:p>
    <w:p w:rsidR="007708EC" w:rsidRDefault="007708EC" w:rsidP="00D04CBB">
      <w:r>
        <w:rPr>
          <w:rFonts w:hint="eastAsia"/>
        </w:rPr>
        <w:t>将一个文件导入到镜像中有很多种方式，这里先介绍一种最简单的</w:t>
      </w:r>
      <w:r w:rsidR="00685433">
        <w:rPr>
          <w:rFonts w:hint="eastAsia"/>
        </w:rPr>
        <w:t>，</w:t>
      </w:r>
      <w:r>
        <w:rPr>
          <w:rFonts w:hint="eastAsia"/>
        </w:rPr>
        <w:t>也</w:t>
      </w:r>
      <w:r w:rsidR="000B61BA">
        <w:rPr>
          <w:rFonts w:hint="eastAsia"/>
        </w:rPr>
        <w:t>是</w:t>
      </w:r>
      <w:r>
        <w:rPr>
          <w:rFonts w:hint="eastAsia"/>
        </w:rPr>
        <w:t>最实用的方式</w:t>
      </w:r>
      <w:del w:id="44" w:author="think" w:date="2015-09-10T16:22:00Z">
        <w:r w:rsidR="008534BA" w:rsidDel="000B61BA">
          <w:rPr>
            <w:rFonts w:hint="eastAsia"/>
          </w:rPr>
          <w:delText>。</w:delText>
        </w:r>
      </w:del>
      <w:r w:rsidR="000B61BA">
        <w:rPr>
          <w:rFonts w:hint="eastAsia"/>
        </w:rPr>
        <w:t>（</w:t>
      </w:r>
      <w:r w:rsidR="008534BA">
        <w:rPr>
          <w:rFonts w:hint="eastAsia"/>
        </w:rPr>
        <w:t>后续章节会介绍其他导入方式</w:t>
      </w:r>
      <w:r w:rsidR="000B61BA">
        <w:rPr>
          <w:rFonts w:hint="eastAsia"/>
        </w:rPr>
        <w:t>），如下</w:t>
      </w:r>
      <w:r w:rsidR="008534BA">
        <w:rPr>
          <w:rFonts w:hint="eastAsia"/>
        </w:rPr>
        <w:t>。</w:t>
      </w:r>
    </w:p>
    <w:p w:rsidR="001B11F3" w:rsidRDefault="001B11F3" w:rsidP="00945BD7">
      <w:pPr>
        <w:pStyle w:val="af8"/>
      </w:pPr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ti</w:t>
      </w:r>
      <w:proofErr w:type="spellEnd"/>
      <w:r>
        <w:t xml:space="preserve"> -v $(</w:t>
      </w:r>
      <w:proofErr w:type="spellStart"/>
      <w:r>
        <w:t>pwd</w:t>
      </w:r>
      <w:proofErr w:type="spellEnd"/>
      <w:r>
        <w:t>):/</w:t>
      </w:r>
      <w:proofErr w:type="spellStart"/>
      <w:r>
        <w:t>tmp</w:t>
      </w:r>
      <w:proofErr w:type="spellEnd"/>
      <w:r>
        <w:t xml:space="preserve"> tomcat:7.0-jre8 bash</w:t>
      </w:r>
    </w:p>
    <w:p w:rsidR="001B11F3" w:rsidRDefault="001B11F3" w:rsidP="00945BD7">
      <w:pPr>
        <w:pStyle w:val="af8"/>
      </w:pPr>
      <w:r>
        <w:t>root@887a6ec5aeec:/</w:t>
      </w:r>
      <w:proofErr w:type="spellStart"/>
      <w:r>
        <w:t>usr</w:t>
      </w:r>
      <w:proofErr w:type="spellEnd"/>
      <w:r>
        <w:t xml:space="preserve">/local/tomcat# </w:t>
      </w:r>
      <w:proofErr w:type="spellStart"/>
      <w:r>
        <w:t>ls</w:t>
      </w:r>
      <w:proofErr w:type="spellEnd"/>
    </w:p>
    <w:p w:rsidR="001B11F3" w:rsidRDefault="001B11F3" w:rsidP="00945BD7">
      <w:pPr>
        <w:pStyle w:val="af8"/>
      </w:pPr>
      <w:r>
        <w:t xml:space="preserve">LICENSE  NOTICE  RELEASE-NOTES  RUNNING.txt  bin  conf  lib  logs  temp  </w:t>
      </w:r>
      <w:proofErr w:type="spellStart"/>
      <w:r>
        <w:t>webapps</w:t>
      </w:r>
      <w:proofErr w:type="spellEnd"/>
      <w:r>
        <w:t xml:space="preserve">  work</w:t>
      </w:r>
    </w:p>
    <w:p w:rsidR="001B11F3" w:rsidRDefault="001B11F3" w:rsidP="00945BD7">
      <w:pPr>
        <w:pStyle w:val="af8"/>
      </w:pPr>
      <w:r>
        <w:t>root@887a6ec5aeec:/</w:t>
      </w:r>
      <w:proofErr w:type="spellStart"/>
      <w:r>
        <w:t>usr</w:t>
      </w:r>
      <w:proofErr w:type="spellEnd"/>
      <w:r>
        <w:t xml:space="preserve">/local/tomcat# </w:t>
      </w:r>
      <w:proofErr w:type="spellStart"/>
      <w:r>
        <w:t>ls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</w:p>
    <w:p w:rsidR="001B11F3" w:rsidRDefault="001B11F3" w:rsidP="00945BD7">
      <w:pPr>
        <w:pStyle w:val="af8"/>
      </w:pPr>
      <w:proofErr w:type="spellStart"/>
      <w:r>
        <w:t>tomcat.keystore</w:t>
      </w:r>
      <w:proofErr w:type="spellEnd"/>
    </w:p>
    <w:p w:rsidR="001B11F3" w:rsidRDefault="001B11F3" w:rsidP="00945BD7">
      <w:pPr>
        <w:pStyle w:val="af8"/>
      </w:pPr>
      <w:r>
        <w:t>root@887a6ec5aeec:/</w:t>
      </w:r>
      <w:proofErr w:type="spellStart"/>
      <w:r>
        <w:t>usr</w:t>
      </w:r>
      <w:proofErr w:type="spellEnd"/>
      <w:r>
        <w:t xml:space="preserve">/local/tomcat# </w:t>
      </w:r>
      <w:proofErr w:type="spellStart"/>
      <w:r>
        <w:t>mkdir</w:t>
      </w:r>
      <w:proofErr w:type="spellEnd"/>
      <w:r>
        <w:t xml:space="preserve"> keys</w:t>
      </w:r>
    </w:p>
    <w:p w:rsidR="001B11F3" w:rsidRDefault="001B11F3" w:rsidP="00945BD7">
      <w:pPr>
        <w:pStyle w:val="af8"/>
      </w:pPr>
      <w:r>
        <w:t>root@887a6ec5aeec:/</w:t>
      </w:r>
      <w:proofErr w:type="spellStart"/>
      <w:r>
        <w:t>usr</w:t>
      </w:r>
      <w:proofErr w:type="spellEnd"/>
      <w:r>
        <w:t>/local/tomcat# cp /</w:t>
      </w:r>
      <w:proofErr w:type="spellStart"/>
      <w:r>
        <w:t>tmp</w:t>
      </w:r>
      <w:proofErr w:type="spellEnd"/>
      <w:r>
        <w:t>/</w:t>
      </w:r>
      <w:proofErr w:type="spellStart"/>
      <w:r>
        <w:t>tomcat.keystore</w:t>
      </w:r>
      <w:proofErr w:type="spellEnd"/>
      <w:r>
        <w:t xml:space="preserve"> keys/</w:t>
      </w:r>
    </w:p>
    <w:p w:rsidR="00E2187A" w:rsidRPr="00E2187A" w:rsidRDefault="001B11F3" w:rsidP="00945BD7">
      <w:pPr>
        <w:pStyle w:val="af8"/>
      </w:pPr>
      <w:r>
        <w:t>root@887a6ec5aeec:/</w:t>
      </w:r>
      <w:proofErr w:type="spellStart"/>
      <w:r>
        <w:t>usr</w:t>
      </w:r>
      <w:proofErr w:type="spellEnd"/>
      <w:r>
        <w:t>/local/tomcat#</w:t>
      </w:r>
    </w:p>
    <w:p w:rsidR="00AB0E0B" w:rsidRDefault="007B6E95" w:rsidP="00D04CBB">
      <w:proofErr w:type="spellStart"/>
      <w:r w:rsidRPr="00821A82">
        <w:rPr>
          <w:rFonts w:hint="eastAsia"/>
        </w:rPr>
        <w:t>docker</w:t>
      </w:r>
      <w:proofErr w:type="spellEnd"/>
      <w:r w:rsidRPr="00821A82">
        <w:rPr>
          <w:rFonts w:hint="eastAsia"/>
        </w:rPr>
        <w:t xml:space="preserve"> run </w:t>
      </w:r>
      <w:r w:rsidRPr="00821A82">
        <w:t>–</w:t>
      </w:r>
      <w:r w:rsidRPr="00821A82">
        <w:rPr>
          <w:rFonts w:hint="eastAsia"/>
        </w:rPr>
        <w:t>v</w:t>
      </w:r>
      <w:r w:rsidRPr="00821A82">
        <w:rPr>
          <w:rFonts w:hint="eastAsia"/>
        </w:rPr>
        <w:t>参数可以将</w:t>
      </w:r>
      <w:r w:rsidR="000F46A0">
        <w:rPr>
          <w:rFonts w:hint="eastAsia"/>
        </w:rPr>
        <w:t>h</w:t>
      </w:r>
      <w:r w:rsidRPr="00821A82">
        <w:rPr>
          <w:rFonts w:hint="eastAsia"/>
        </w:rPr>
        <w:t>ost</w:t>
      </w:r>
      <w:r w:rsidRPr="00821A82">
        <w:rPr>
          <w:rFonts w:hint="eastAsia"/>
        </w:rPr>
        <w:t>的目录动态挂载到容器中的某一路径</w:t>
      </w:r>
      <w:r w:rsidR="000B61BA">
        <w:rPr>
          <w:rFonts w:hint="eastAsia"/>
        </w:rPr>
        <w:t>上</w:t>
      </w:r>
      <w:r w:rsidRPr="00821A82">
        <w:rPr>
          <w:rFonts w:hint="eastAsia"/>
        </w:rPr>
        <w:t>，本例中通过</w:t>
      </w:r>
      <w:r w:rsidRPr="00821A82">
        <w:rPr>
          <w:rFonts w:hint="eastAsia"/>
        </w:rPr>
        <w:t>-v</w:t>
      </w:r>
      <w:r w:rsidRPr="00821A82">
        <w:rPr>
          <w:rFonts w:hint="eastAsia"/>
        </w:rPr>
        <w:t>将当前目录挂载到容器中</w:t>
      </w:r>
      <w:r w:rsidR="00386A72">
        <w:rPr>
          <w:rFonts w:hint="eastAsia"/>
        </w:rPr>
        <w:t>的</w:t>
      </w:r>
      <w:r w:rsidRPr="00821A82">
        <w:rPr>
          <w:rFonts w:hint="eastAsia"/>
        </w:rPr>
        <w:t>/</w:t>
      </w:r>
      <w:proofErr w:type="spellStart"/>
      <w:r w:rsidRPr="00821A82">
        <w:rPr>
          <w:rFonts w:hint="eastAsia"/>
        </w:rPr>
        <w:t>tmp</w:t>
      </w:r>
      <w:proofErr w:type="spellEnd"/>
      <w:r w:rsidRPr="00821A82">
        <w:rPr>
          <w:rFonts w:hint="eastAsia"/>
        </w:rPr>
        <w:t>目录，</w:t>
      </w:r>
      <w:r w:rsidR="000B61BA">
        <w:rPr>
          <w:rFonts w:hint="eastAsia"/>
        </w:rPr>
        <w:t>从而</w:t>
      </w:r>
      <w:r w:rsidRPr="00821A82">
        <w:rPr>
          <w:rFonts w:hint="eastAsia"/>
        </w:rPr>
        <w:t>达到目录共享的目的，实现文件从服务器到容器的复制。</w:t>
      </w:r>
    </w:p>
    <w:p w:rsidR="001B11F3" w:rsidRDefault="00107CBB" w:rsidP="002838E1">
      <w:pPr>
        <w:pStyle w:val="4"/>
        <w:ind w:firstLineChars="0" w:firstLine="0"/>
      </w:pPr>
      <w:r>
        <w:rPr>
          <w:rFonts w:hint="eastAsia"/>
        </w:rPr>
        <w:lastRenderedPageBreak/>
        <w:t xml:space="preserve">3. </w:t>
      </w:r>
      <w:r w:rsidR="001B11F3">
        <w:rPr>
          <w:rFonts w:hint="eastAsia"/>
        </w:rPr>
        <w:t>修改</w:t>
      </w:r>
      <w:r w:rsidR="001B11F3">
        <w:rPr>
          <w:rFonts w:hint="eastAsia"/>
        </w:rPr>
        <w:t>Tomcat</w:t>
      </w:r>
      <w:r w:rsidR="001B11F3">
        <w:rPr>
          <w:rFonts w:hint="eastAsia"/>
        </w:rPr>
        <w:t>的配置并</w:t>
      </w:r>
      <w:r w:rsidR="001B11F3">
        <w:rPr>
          <w:rFonts w:hint="eastAsia"/>
        </w:rPr>
        <w:t>commit</w:t>
      </w:r>
    </w:p>
    <w:p w:rsidR="001B11F3" w:rsidRPr="00BC29C6" w:rsidRDefault="00BC29C6" w:rsidP="00D04CBB">
      <w:r>
        <w:rPr>
          <w:rFonts w:hint="eastAsia"/>
        </w:rPr>
        <w:t>下面</w:t>
      </w:r>
      <w:del w:id="45" w:author="think" w:date="2015-09-10T16:23:00Z">
        <w:r w:rsidDel="000B61BA">
          <w:rPr>
            <w:rFonts w:hint="eastAsia"/>
          </w:rPr>
          <w:delText>我们</w:delText>
        </w:r>
      </w:del>
      <w:r w:rsidR="001B11F3">
        <w:rPr>
          <w:rFonts w:hint="eastAsia"/>
        </w:rPr>
        <w:t>修改端口号为</w:t>
      </w:r>
      <w:r w:rsidR="001B11F3">
        <w:rPr>
          <w:rFonts w:hint="eastAsia"/>
        </w:rPr>
        <w:t>8080</w:t>
      </w:r>
      <w:r w:rsidR="001B11F3">
        <w:rPr>
          <w:rFonts w:hint="eastAsia"/>
        </w:rPr>
        <w:t>的</w:t>
      </w:r>
      <w:r w:rsidR="00085D9B">
        <w:rPr>
          <w:rFonts w:hint="eastAsia"/>
        </w:rPr>
        <w:t>T</w:t>
      </w:r>
      <w:r w:rsidR="001B11F3">
        <w:rPr>
          <w:rFonts w:hint="eastAsia"/>
        </w:rPr>
        <w:t>omcat</w:t>
      </w:r>
      <w:r w:rsidR="001B11F3">
        <w:rPr>
          <w:rFonts w:hint="eastAsia"/>
        </w:rPr>
        <w:t>配置项</w:t>
      </w:r>
      <w:r>
        <w:rPr>
          <w:rFonts w:hint="eastAsia"/>
        </w:rPr>
        <w:t>，</w:t>
      </w:r>
      <w:r w:rsidR="0000568D">
        <w:rPr>
          <w:rFonts w:hint="eastAsia"/>
        </w:rPr>
        <w:t>T</w:t>
      </w:r>
      <w:r>
        <w:rPr>
          <w:rFonts w:hint="eastAsia"/>
        </w:rPr>
        <w:t>omcat</w:t>
      </w:r>
      <w:r>
        <w:rPr>
          <w:rFonts w:hint="eastAsia"/>
        </w:rPr>
        <w:t>的默认配置文件存在</w:t>
      </w:r>
      <w:r w:rsidR="00AF282A">
        <w:t>/</w:t>
      </w:r>
      <w:proofErr w:type="spellStart"/>
      <w:r w:rsidR="00AF282A">
        <w:t>usr</w:t>
      </w:r>
      <w:proofErr w:type="spellEnd"/>
      <w:r w:rsidR="00AF282A">
        <w:t>/local/tomcat</w:t>
      </w:r>
      <w:r w:rsidR="00AF282A">
        <w:rPr>
          <w:rFonts w:hint="eastAsia"/>
        </w:rPr>
        <w:t>/</w:t>
      </w:r>
      <w:r w:rsidR="00AF282A">
        <w:t>conf/web.xm</w:t>
      </w:r>
      <w:r w:rsidR="00AF282A">
        <w:rPr>
          <w:rFonts w:hint="eastAsia"/>
        </w:rPr>
        <w:t>l</w:t>
      </w:r>
      <w:r w:rsidR="00AF282A">
        <w:rPr>
          <w:rFonts w:hint="eastAsia"/>
        </w:rPr>
        <w:t>里，相信使用过</w:t>
      </w:r>
      <w:r w:rsidR="0030652B">
        <w:rPr>
          <w:rFonts w:hint="eastAsia"/>
        </w:rPr>
        <w:t>T</w:t>
      </w:r>
      <w:r w:rsidR="00AF282A">
        <w:rPr>
          <w:rFonts w:hint="eastAsia"/>
        </w:rPr>
        <w:t>omcat</w:t>
      </w:r>
      <w:r w:rsidR="00AF282A">
        <w:rPr>
          <w:rFonts w:hint="eastAsia"/>
        </w:rPr>
        <w:t>的读者对此并不陌生。</w:t>
      </w:r>
    </w:p>
    <w:p w:rsidR="001B11F3" w:rsidRDefault="001B11F3" w:rsidP="00945BD7">
      <w:pPr>
        <w:pStyle w:val="af8"/>
      </w:pPr>
      <w:r>
        <w:t>&lt;Connector port="8080" protocol="HTTP/1.1"</w:t>
      </w:r>
    </w:p>
    <w:p w:rsidR="001B11F3" w:rsidRDefault="001B11F3" w:rsidP="00945BD7">
      <w:pPr>
        <w:pStyle w:val="af8"/>
      </w:pPr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1B11F3" w:rsidRDefault="001B11F3" w:rsidP="00945BD7">
      <w:pPr>
        <w:pStyle w:val="af8"/>
      </w:pPr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="8443"</w:t>
      </w:r>
    </w:p>
    <w:p w:rsidR="001B11F3" w:rsidRDefault="001B11F3" w:rsidP="00945BD7">
      <w:pPr>
        <w:pStyle w:val="af8"/>
      </w:pPr>
      <w:r>
        <w:t xml:space="preserve">          </w:t>
      </w:r>
      <w:proofErr w:type="spellStart"/>
      <w:r>
        <w:t>SSLEnabled</w:t>
      </w:r>
      <w:proofErr w:type="spellEnd"/>
      <w:r>
        <w:t xml:space="preserve">="true" scheme="https" secure="true" </w:t>
      </w:r>
      <w:proofErr w:type="spellStart"/>
      <w:r>
        <w:t>clientAuth</w:t>
      </w:r>
      <w:proofErr w:type="spellEnd"/>
      <w:r>
        <w:t xml:space="preserve">="false" </w:t>
      </w:r>
      <w:proofErr w:type="spellStart"/>
      <w:r>
        <w:t>keystoreFile</w:t>
      </w:r>
      <w:proofErr w:type="spellEnd"/>
      <w:r>
        <w:t>="/</w:t>
      </w:r>
      <w:proofErr w:type="spellStart"/>
      <w:r>
        <w:t>usr</w:t>
      </w:r>
      <w:proofErr w:type="spellEnd"/>
      <w:r>
        <w:t>/local/tomcat/keys/</w:t>
      </w:r>
      <w:proofErr w:type="spellStart"/>
      <w:r>
        <w:t>tomcat.keystore</w:t>
      </w:r>
      <w:proofErr w:type="spellEnd"/>
      <w:r>
        <w:t xml:space="preserve">" </w:t>
      </w:r>
      <w:proofErr w:type="spellStart"/>
      <w:r>
        <w:t>keystorePass</w:t>
      </w:r>
      <w:proofErr w:type="spellEnd"/>
      <w:r>
        <w:t>="</w:t>
      </w:r>
      <w:r>
        <w:rPr>
          <w:rFonts w:hint="eastAsia"/>
        </w:rPr>
        <w:t>test</w:t>
      </w:r>
      <w:r>
        <w:t xml:space="preserve">" </w:t>
      </w:r>
      <w:proofErr w:type="spellStart"/>
      <w:r>
        <w:t>sslProtocol</w:t>
      </w:r>
      <w:proofErr w:type="spellEnd"/>
      <w:r>
        <w:t>="TLS"/&gt;</w:t>
      </w:r>
    </w:p>
    <w:p w:rsidR="001B11F3" w:rsidRDefault="00586316" w:rsidP="00D04CBB">
      <w:pPr>
        <w:pStyle w:val="af7"/>
      </w:pPr>
      <w:r>
        <w:rPr>
          <w:rFonts w:hint="eastAsia"/>
        </w:rPr>
        <w:t>修改</w:t>
      </w:r>
      <w:r w:rsidR="00314491">
        <w:rPr>
          <w:rFonts w:hint="eastAsia"/>
        </w:rPr>
        <w:t>完毕后</w:t>
      </w:r>
      <w:r w:rsidR="001B11F3">
        <w:rPr>
          <w:rFonts w:hint="eastAsia"/>
        </w:rPr>
        <w:t>，</w:t>
      </w:r>
      <w:r w:rsidR="00314491">
        <w:rPr>
          <w:rFonts w:hint="eastAsia"/>
        </w:rPr>
        <w:t>可以</w:t>
      </w:r>
      <w:r w:rsidR="003F777F">
        <w:rPr>
          <w:rFonts w:hint="eastAsia"/>
        </w:rPr>
        <w:t>commit</w:t>
      </w:r>
      <w:r w:rsidR="00314491">
        <w:rPr>
          <w:rFonts w:hint="eastAsia"/>
        </w:rPr>
        <w:t>这个容器</w:t>
      </w:r>
      <w:del w:id="46" w:author="think" w:date="2015-09-10T16:23:00Z">
        <w:r w:rsidR="003F777F" w:rsidDel="000B61BA">
          <w:rPr>
            <w:rFonts w:hint="eastAsia"/>
          </w:rPr>
          <w:delText>。</w:delText>
        </w:r>
      </w:del>
      <w:ins w:id="47" w:author="think" w:date="2015-09-10T16:23:00Z">
        <w:r w:rsidR="000B61BA">
          <w:rPr>
            <w:rFonts w:hint="eastAsia"/>
          </w:rPr>
          <w:t>，命令如下：</w:t>
        </w:r>
      </w:ins>
    </w:p>
    <w:p w:rsidR="00260F54" w:rsidRDefault="002B4330" w:rsidP="00945BD7">
      <w:pPr>
        <w:pStyle w:val="af8"/>
      </w:pPr>
      <w:r>
        <w:t>#</w:t>
      </w:r>
      <w:r w:rsidR="009C23C8">
        <w:rPr>
          <w:rFonts w:hint="eastAsia"/>
        </w:rPr>
        <w:t xml:space="preserve"> </w:t>
      </w:r>
      <w:proofErr w:type="spellStart"/>
      <w:proofErr w:type="gramStart"/>
      <w:r w:rsidR="007E3654">
        <w:rPr>
          <w:rFonts w:hint="eastAsia"/>
        </w:rPr>
        <w:t>d</w:t>
      </w:r>
      <w:r w:rsidR="00260F54">
        <w:rPr>
          <w:rFonts w:hint="eastAsia"/>
        </w:rPr>
        <w:t>ocker</w:t>
      </w:r>
      <w:proofErr w:type="spellEnd"/>
      <w:proofErr w:type="gramEnd"/>
      <w:r w:rsidR="00D57554">
        <w:rPr>
          <w:rFonts w:hint="eastAsia"/>
        </w:rPr>
        <w:t xml:space="preserve"> </w:t>
      </w:r>
      <w:proofErr w:type="spellStart"/>
      <w:r w:rsidR="00D57554">
        <w:rPr>
          <w:rFonts w:hint="eastAsia"/>
        </w:rPr>
        <w:t>ps</w:t>
      </w:r>
      <w:proofErr w:type="spellEnd"/>
      <w:r w:rsidR="00314491">
        <w:rPr>
          <w:rFonts w:hint="eastAsia"/>
        </w:rPr>
        <w:t xml:space="preserve"> </w:t>
      </w:r>
      <w:r w:rsidR="00314491">
        <w:t>–</w:t>
      </w:r>
      <w:r w:rsidR="00314491">
        <w:rPr>
          <w:rFonts w:hint="eastAsia"/>
        </w:rPr>
        <w:t>a</w:t>
      </w:r>
    </w:p>
    <w:p w:rsidR="00A47920" w:rsidRDefault="00ED2014" w:rsidP="00945BD7">
      <w:pPr>
        <w:pStyle w:val="af8"/>
      </w:pPr>
      <w:r>
        <w:t xml:space="preserve">CONTAINER ID </w:t>
      </w:r>
      <w:r w:rsidR="000E0011">
        <w:rPr>
          <w:rFonts w:hint="eastAsia"/>
        </w:rPr>
        <w:t xml:space="preserve">    </w:t>
      </w:r>
      <w:r>
        <w:t xml:space="preserve">IMAGE   </w:t>
      </w:r>
      <w:r w:rsidR="00A47920" w:rsidRPr="00A47920">
        <w:t xml:space="preserve"> </w:t>
      </w:r>
      <w:r w:rsidR="000E0011">
        <w:rPr>
          <w:rFonts w:hint="eastAsia"/>
        </w:rPr>
        <w:t xml:space="preserve"> </w:t>
      </w:r>
      <w:r w:rsidR="00A47920" w:rsidRPr="00A47920">
        <w:t xml:space="preserve"> COMMAND    CREATED      STATUS   </w:t>
      </w:r>
      <w:r w:rsidR="007C6781">
        <w:t xml:space="preserve">  PORTS     </w:t>
      </w:r>
      <w:r w:rsidR="00A47920" w:rsidRPr="00A47920">
        <w:t>NAMES</w:t>
      </w:r>
    </w:p>
    <w:p w:rsidR="00ED2014" w:rsidRDefault="00D7569E" w:rsidP="00945BD7">
      <w:pPr>
        <w:pStyle w:val="af8"/>
      </w:pPr>
      <w:r w:rsidRPr="001F4C53">
        <w:t>50f2c2d7e873</w:t>
      </w:r>
      <w:r w:rsidR="000E0011">
        <w:rPr>
          <w:rFonts w:hint="eastAsia"/>
        </w:rPr>
        <w:t xml:space="preserve"> </w:t>
      </w:r>
      <w:r w:rsidR="005C658E">
        <w:t>official/tomcat: 7.0</w:t>
      </w:r>
      <w:r w:rsidR="0037034D">
        <w:t>-</w:t>
      </w:r>
      <w:r w:rsidR="005C658E">
        <w:t>jre8 “</w:t>
      </w:r>
      <w:r w:rsidR="00947A0F">
        <w:rPr>
          <w:rFonts w:hint="eastAsia"/>
        </w:rPr>
        <w:t>bash</w:t>
      </w:r>
      <w:r w:rsidR="005C658E">
        <w:t>” 10</w:t>
      </w:r>
      <w:r w:rsidR="004828AD">
        <w:rPr>
          <w:rFonts w:hint="eastAsia"/>
        </w:rPr>
        <w:t xml:space="preserve"> minutes ago</w:t>
      </w:r>
      <w:r w:rsidR="00F0494B">
        <w:rPr>
          <w:rFonts w:hint="eastAsia"/>
        </w:rPr>
        <w:t xml:space="preserve">   </w:t>
      </w:r>
      <w:proofErr w:type="gramStart"/>
      <w:r w:rsidR="00F0494B">
        <w:rPr>
          <w:rFonts w:hint="eastAsia"/>
        </w:rPr>
        <w:t xml:space="preserve">Up  </w:t>
      </w:r>
      <w:r w:rsidR="00BE1DB8" w:rsidRPr="00BE1DB8">
        <w:t>8080</w:t>
      </w:r>
      <w:proofErr w:type="gramEnd"/>
      <w:r w:rsidR="00BE1DB8" w:rsidRPr="00BE1DB8">
        <w:t>/</w:t>
      </w:r>
      <w:proofErr w:type="spellStart"/>
      <w:r w:rsidR="00BE1DB8" w:rsidRPr="00BE1DB8">
        <w:t>tcp</w:t>
      </w:r>
      <w:proofErr w:type="spellEnd"/>
      <w:r w:rsidR="0000076D">
        <w:rPr>
          <w:rFonts w:hint="eastAsia"/>
        </w:rPr>
        <w:t xml:space="preserve">  </w:t>
      </w:r>
      <w:proofErr w:type="spellStart"/>
      <w:r w:rsidR="00BE1DB8" w:rsidRPr="00BE1DB8">
        <w:t>condescending_brown</w:t>
      </w:r>
      <w:proofErr w:type="spellEnd"/>
    </w:p>
    <w:p w:rsidR="00136DE7" w:rsidRDefault="00A215A7" w:rsidP="00945BD7">
      <w:pPr>
        <w:pStyle w:val="af8"/>
      </w:pPr>
      <w:r>
        <w:t>#</w:t>
      </w:r>
      <w:r>
        <w:rPr>
          <w:rFonts w:hint="eastAsia"/>
        </w:rPr>
        <w:t xml:space="preserve"> </w:t>
      </w:r>
      <w:proofErr w:type="spellStart"/>
      <w:proofErr w:type="gramStart"/>
      <w:r w:rsidR="001B11F3">
        <w:rPr>
          <w:rFonts w:hint="eastAsia"/>
        </w:rPr>
        <w:t>docker</w:t>
      </w:r>
      <w:proofErr w:type="spellEnd"/>
      <w:proofErr w:type="gramEnd"/>
      <w:r w:rsidR="001B11F3">
        <w:rPr>
          <w:rFonts w:hint="eastAsia"/>
        </w:rPr>
        <w:t xml:space="preserve"> commit </w:t>
      </w:r>
      <w:r w:rsidR="001B11F3" w:rsidRPr="001F4C53">
        <w:t>50f2c2d7e873</w:t>
      </w:r>
      <w:r w:rsidR="001B11F3">
        <w:rPr>
          <w:rFonts w:hint="eastAsia"/>
        </w:rPr>
        <w:t xml:space="preserve">  </w:t>
      </w:r>
      <w:proofErr w:type="spellStart"/>
      <w:r w:rsidR="001B11F3">
        <w:rPr>
          <w:rFonts w:hint="eastAsia"/>
        </w:rPr>
        <w:t>tomcat:https</w:t>
      </w:r>
      <w:proofErr w:type="spellEnd"/>
    </w:p>
    <w:p w:rsidR="00E87A78" w:rsidRDefault="00E87A78" w:rsidP="00945BD7">
      <w:pPr>
        <w:pStyle w:val="af8"/>
      </w:pPr>
      <w:r w:rsidRPr="00E87A78">
        <w:t>d798c341b5d01c8e6beb860ac3ccb766d2de98c3c8758c916791b7d8dfee86e5</w:t>
      </w:r>
    </w:p>
    <w:p w:rsidR="00E87A78" w:rsidRDefault="00E87A78" w:rsidP="00945BD7">
      <w:pPr>
        <w:pStyle w:val="af8"/>
      </w:pPr>
      <w:r>
        <w:t>#</w:t>
      </w:r>
    </w:p>
    <w:p w:rsidR="007853D1" w:rsidRDefault="007853D1" w:rsidP="00D04CBB"/>
    <w:p w:rsidR="00136DE7" w:rsidRPr="00F2730E" w:rsidRDefault="000F2E13" w:rsidP="00923F9C">
      <w:pPr>
        <w:pStyle w:val="afb"/>
        <w:ind w:firstLineChars="0" w:firstLine="0"/>
      </w:pPr>
      <w:r>
        <w:rPr>
          <w:rFonts w:ascii="黑体" w:eastAsia="黑体" w:hAnsi="黑体" w:hint="eastAsia"/>
          <w:sz w:val="24"/>
        </w:rPr>
        <w:t>提示</w:t>
      </w:r>
      <w:r w:rsidR="00ED1159">
        <w:rPr>
          <w:rFonts w:ascii="黑体" w:eastAsia="黑体" w:hAnsi="黑体" w:hint="eastAsia"/>
          <w:sz w:val="24"/>
        </w:rPr>
        <w:t xml:space="preserve"> </w:t>
      </w:r>
      <w:r w:rsidR="0081596D">
        <w:rPr>
          <w:rFonts w:hint="eastAsia"/>
        </w:rPr>
        <w:t>这里只是告诉读者</w:t>
      </w:r>
      <w:ins w:id="48" w:author="think" w:date="2015-09-10T16:23:00Z">
        <w:r w:rsidR="000B61BA">
          <w:rPr>
            <w:rFonts w:hint="eastAsia"/>
          </w:rPr>
          <w:t>如何</w:t>
        </w:r>
      </w:ins>
      <w:r w:rsidR="0081596D">
        <w:rPr>
          <w:rFonts w:hint="eastAsia"/>
        </w:rPr>
        <w:t>对于镜像</w:t>
      </w:r>
      <w:del w:id="49" w:author="think" w:date="2015-09-10T16:23:00Z">
        <w:r w:rsidR="0081596D" w:rsidDel="000B61BA">
          <w:rPr>
            <w:rFonts w:hint="eastAsia"/>
          </w:rPr>
          <w:delText>的</w:delText>
        </w:r>
      </w:del>
      <w:ins w:id="50" w:author="think" w:date="2015-09-10T16:23:00Z">
        <w:r w:rsidR="000B61BA">
          <w:rPr>
            <w:rFonts w:hint="eastAsia"/>
          </w:rPr>
          <w:t>进行</w:t>
        </w:r>
      </w:ins>
      <w:r w:rsidR="0081596D">
        <w:rPr>
          <w:rFonts w:hint="eastAsia"/>
        </w:rPr>
        <w:t>简单</w:t>
      </w:r>
      <w:ins w:id="51" w:author="think" w:date="2015-09-10T16:23:00Z">
        <w:r w:rsidR="000B61BA">
          <w:rPr>
            <w:rFonts w:hint="eastAsia"/>
          </w:rPr>
          <w:t>的</w:t>
        </w:r>
      </w:ins>
      <w:r w:rsidR="0081596D">
        <w:rPr>
          <w:rFonts w:hint="eastAsia"/>
        </w:rPr>
        <w:t>修改，</w:t>
      </w:r>
      <w:del w:id="52" w:author="think" w:date="2015-09-10T16:23:00Z">
        <w:r w:rsidR="0081596D" w:rsidDel="000B61BA">
          <w:rPr>
            <w:rFonts w:hint="eastAsia"/>
          </w:rPr>
          <w:delText>我们可以通过</w:delText>
        </w:r>
        <w:r w:rsidR="0081596D" w:rsidDel="000B61BA">
          <w:rPr>
            <w:rFonts w:hint="eastAsia"/>
          </w:rPr>
          <w:delText>commit</w:delText>
        </w:r>
        <w:r w:rsidR="0081596D" w:rsidDel="000B61BA">
          <w:rPr>
            <w:rFonts w:hint="eastAsia"/>
          </w:rPr>
          <w:delText>命令修改镜像，</w:delText>
        </w:r>
      </w:del>
      <w:r w:rsidR="0081596D">
        <w:rPr>
          <w:rFonts w:hint="eastAsia"/>
        </w:rPr>
        <w:t>但是对于改造相对较大的情况，不建议使用这种方式，应该使用</w:t>
      </w:r>
      <w:r w:rsidR="0081596D">
        <w:rPr>
          <w:rFonts w:hint="eastAsia"/>
        </w:rPr>
        <w:t>Dockerfile</w:t>
      </w:r>
      <w:r w:rsidR="0081596D">
        <w:rPr>
          <w:rFonts w:hint="eastAsia"/>
        </w:rPr>
        <w:t>来构建新的镜像。后边的例子全部都是使用</w:t>
      </w:r>
      <w:r w:rsidR="0081596D">
        <w:rPr>
          <w:rFonts w:hint="eastAsia"/>
        </w:rPr>
        <w:t>Dockerfile</w:t>
      </w:r>
      <w:r w:rsidR="0081596D">
        <w:rPr>
          <w:rFonts w:hint="eastAsia"/>
        </w:rPr>
        <w:t>来构建新镜像。</w:t>
      </w:r>
    </w:p>
    <w:p w:rsidR="001B11F3" w:rsidRPr="008F3CC1" w:rsidRDefault="00107CBB" w:rsidP="002838E1">
      <w:pPr>
        <w:pStyle w:val="4"/>
        <w:ind w:firstLineChars="0" w:firstLine="0"/>
      </w:pPr>
      <w:r>
        <w:rPr>
          <w:rFonts w:hint="eastAsia"/>
        </w:rPr>
        <w:t xml:space="preserve">4. </w:t>
      </w:r>
      <w:r w:rsidR="001B11F3">
        <w:rPr>
          <w:rFonts w:hint="eastAsia"/>
        </w:rPr>
        <w:t>验证基础镜像</w:t>
      </w:r>
    </w:p>
    <w:p w:rsidR="001B11F3" w:rsidRDefault="001B11F3" w:rsidP="00D04CBB">
      <w:r>
        <w:rPr>
          <w:rFonts w:hint="eastAsia"/>
        </w:rPr>
        <w:t>要想验证基础镜像是否能正常工作，只需要运行起来，看看</w:t>
      </w:r>
      <w:r w:rsidR="00A93989">
        <w:rPr>
          <w:rFonts w:hint="eastAsia"/>
        </w:rPr>
        <w:t>T</w:t>
      </w:r>
      <w:r>
        <w:rPr>
          <w:rFonts w:hint="eastAsia"/>
        </w:rPr>
        <w:t>omcat</w:t>
      </w:r>
      <w:r>
        <w:rPr>
          <w:rFonts w:hint="eastAsia"/>
        </w:rPr>
        <w:t>首页是否能正常打开即可。</w:t>
      </w:r>
      <w:ins w:id="53" w:author="think" w:date="2015-09-10T16:24:00Z">
        <w:r w:rsidR="004A5441">
          <w:rPr>
            <w:rFonts w:hint="eastAsia"/>
          </w:rPr>
          <w:t>命令如下：</w:t>
        </w:r>
      </w:ins>
    </w:p>
    <w:p w:rsidR="001B11F3" w:rsidRDefault="009311AC" w:rsidP="00945BD7">
      <w:pPr>
        <w:pStyle w:val="af8"/>
      </w:pPr>
      <w:r>
        <w:t>#</w:t>
      </w:r>
      <w:r>
        <w:rPr>
          <w:rFonts w:hint="eastAsia"/>
        </w:rPr>
        <w:t xml:space="preserve"> </w:t>
      </w:r>
      <w:proofErr w:type="spellStart"/>
      <w:proofErr w:type="gramStart"/>
      <w:r w:rsidR="001B11F3">
        <w:rPr>
          <w:rFonts w:hint="eastAsia"/>
        </w:rPr>
        <w:t>docker</w:t>
      </w:r>
      <w:proofErr w:type="spellEnd"/>
      <w:proofErr w:type="gramEnd"/>
      <w:r w:rsidR="001B11F3">
        <w:rPr>
          <w:rFonts w:hint="eastAsia"/>
        </w:rPr>
        <w:t xml:space="preserve"> run </w:t>
      </w:r>
      <w:r w:rsidR="001B11F3">
        <w:t>–</w:t>
      </w:r>
      <w:r w:rsidR="001B11F3">
        <w:rPr>
          <w:rFonts w:hint="eastAsia"/>
        </w:rPr>
        <w:t xml:space="preserve">p 80:8080  </w:t>
      </w:r>
      <w:proofErr w:type="spellStart"/>
      <w:r w:rsidR="001B11F3">
        <w:rPr>
          <w:rFonts w:hint="eastAsia"/>
        </w:rPr>
        <w:t>tomcat:https</w:t>
      </w:r>
      <w:proofErr w:type="spellEnd"/>
    </w:p>
    <w:p w:rsidR="004A5441" w:rsidRDefault="004A5441" w:rsidP="00D04CBB">
      <w:pPr>
        <w:pStyle w:val="af7"/>
        <w:rPr>
          <w:ins w:id="54" w:author="think" w:date="2015-09-10T16:25:00Z"/>
        </w:rPr>
      </w:pPr>
      <w:ins w:id="55" w:author="think" w:date="2015-09-10T16:25:00Z">
        <w:r>
          <w:rPr>
            <w:rFonts w:hint="eastAsia"/>
          </w:rPr>
          <w:t>在上面的命令中，</w:t>
        </w:r>
        <w:r>
          <w:rPr>
            <w:rFonts w:hint="eastAsia"/>
          </w:rPr>
          <w:t>-p</w:t>
        </w:r>
        <w:r>
          <w:rPr>
            <w:rFonts w:hint="eastAsia"/>
          </w:rPr>
          <w:t>参数表示端口映射，</w:t>
        </w:r>
        <w:r>
          <w:rPr>
            <w:rFonts w:hint="eastAsia"/>
          </w:rPr>
          <w:t>80:8080</w:t>
        </w:r>
        <w:r>
          <w:rPr>
            <w:rFonts w:hint="eastAsia"/>
          </w:rPr>
          <w:t>表示将</w:t>
        </w:r>
        <w:r>
          <w:rPr>
            <w:rFonts w:hint="eastAsia"/>
          </w:rPr>
          <w:t>host</w:t>
        </w:r>
        <w:r>
          <w:rPr>
            <w:rFonts w:hint="eastAsia"/>
          </w:rPr>
          <w:t>主机上的</w:t>
        </w:r>
        <w:r>
          <w:rPr>
            <w:rFonts w:hint="eastAsia"/>
          </w:rPr>
          <w:t>80</w:t>
        </w:r>
        <w:r>
          <w:rPr>
            <w:rFonts w:hint="eastAsia"/>
          </w:rPr>
          <w:t>端口，映射到容器中的</w:t>
        </w:r>
        <w:r>
          <w:rPr>
            <w:rFonts w:hint="eastAsia"/>
          </w:rPr>
          <w:t>8080</w:t>
        </w:r>
        <w:r>
          <w:rPr>
            <w:rFonts w:hint="eastAsia"/>
          </w:rPr>
          <w:t>端口，这里两者之所以不一样是为了让读者区分开这两个端口，实际上，也可以是</w:t>
        </w:r>
        <w:r>
          <w:rPr>
            <w:rFonts w:hint="eastAsia"/>
          </w:rPr>
          <w:t>8080:8080</w:t>
        </w:r>
        <w:r>
          <w:rPr>
            <w:rFonts w:hint="eastAsia"/>
          </w:rPr>
          <w:t>。</w:t>
        </w:r>
      </w:ins>
    </w:p>
    <w:p w:rsidR="001B11F3" w:rsidRDefault="001B11F3" w:rsidP="00D04CBB">
      <w:pPr>
        <w:pStyle w:val="af7"/>
      </w:pPr>
      <w:r>
        <w:rPr>
          <w:rFonts w:hint="eastAsia"/>
        </w:rPr>
        <w:t>当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</w:t>
      </w:r>
      <w:r>
        <w:rPr>
          <w:rFonts w:hint="eastAsia"/>
        </w:rPr>
        <w:t>命令不加任何</w:t>
      </w:r>
      <w:r>
        <w:rPr>
          <w:rFonts w:hint="eastAsia"/>
        </w:rPr>
        <w:t>command</w:t>
      </w:r>
      <w:r>
        <w:rPr>
          <w:rFonts w:hint="eastAsia"/>
        </w:rPr>
        <w:t>的时候，默认执行容器的</w:t>
      </w:r>
      <w:r>
        <w:rPr>
          <w:rFonts w:hint="eastAsia"/>
        </w:rPr>
        <w:t>ENTRYPOINT</w:t>
      </w:r>
      <w:r w:rsidR="00316F5E">
        <w:rPr>
          <w:rFonts w:hint="eastAsia"/>
        </w:rPr>
        <w:t>指令</w:t>
      </w:r>
      <w:r>
        <w:rPr>
          <w:rFonts w:hint="eastAsia"/>
        </w:rPr>
        <w:t>，该</w:t>
      </w:r>
      <w:r w:rsidR="00385574">
        <w:rPr>
          <w:rFonts w:hint="eastAsia"/>
        </w:rPr>
        <w:t>指令</w:t>
      </w:r>
      <w:r>
        <w:rPr>
          <w:rFonts w:hint="eastAsia"/>
        </w:rPr>
        <w:t>是在容器制作的时候指定的。</w:t>
      </w:r>
      <w:r w:rsidR="00B72EC0">
        <w:rPr>
          <w:rFonts w:hint="eastAsia"/>
        </w:rPr>
        <w:t>所以建议</w:t>
      </w:r>
      <w:del w:id="56" w:author="think" w:date="2015-09-10T16:24:00Z">
        <w:r w:rsidR="00B72EC0" w:rsidDel="004A5441">
          <w:rPr>
            <w:rFonts w:hint="eastAsia"/>
          </w:rPr>
          <w:delText>当</w:delText>
        </w:r>
      </w:del>
      <w:ins w:id="57" w:author="think" w:date="2015-09-10T16:24:00Z">
        <w:r w:rsidR="004A5441">
          <w:rPr>
            <w:rFonts w:hint="eastAsia"/>
          </w:rPr>
          <w:t>在</w:t>
        </w:r>
      </w:ins>
      <w:r w:rsidR="00B72EC0">
        <w:rPr>
          <w:rFonts w:hint="eastAsia"/>
        </w:rPr>
        <w:t>制作镜像的时候，为服务性镜像提供默认的</w:t>
      </w:r>
      <w:r w:rsidR="00B72EC0">
        <w:rPr>
          <w:rFonts w:hint="eastAsia"/>
        </w:rPr>
        <w:lastRenderedPageBreak/>
        <w:t>ENTRYPOINT</w:t>
      </w:r>
      <w:r w:rsidR="005B43DE">
        <w:rPr>
          <w:rFonts w:hint="eastAsia"/>
        </w:rPr>
        <w:t>。</w:t>
      </w:r>
    </w:p>
    <w:p w:rsidR="001B11F3" w:rsidRDefault="001B11F3" w:rsidP="00D04CBB">
      <w:pPr>
        <w:pStyle w:val="af7"/>
      </w:pPr>
      <w:del w:id="58" w:author="think" w:date="2015-09-10T16:25:00Z">
        <w:r w:rsidDel="004A5441">
          <w:rPr>
            <w:rFonts w:hint="eastAsia"/>
          </w:rPr>
          <w:delText>-p</w:delText>
        </w:r>
        <w:r w:rsidDel="004A5441">
          <w:rPr>
            <w:rFonts w:hint="eastAsia"/>
          </w:rPr>
          <w:delText>参数表示端口映射，</w:delText>
        </w:r>
        <w:r w:rsidDel="004A5441">
          <w:rPr>
            <w:rFonts w:hint="eastAsia"/>
          </w:rPr>
          <w:delText>80:8080</w:delText>
        </w:r>
        <w:r w:rsidDel="004A5441">
          <w:rPr>
            <w:rFonts w:hint="eastAsia"/>
          </w:rPr>
          <w:delText>表示将</w:delText>
        </w:r>
        <w:r w:rsidDel="004A5441">
          <w:rPr>
            <w:rFonts w:hint="eastAsia"/>
          </w:rPr>
          <w:delText>host</w:delText>
        </w:r>
        <w:r w:rsidDel="004A5441">
          <w:rPr>
            <w:rFonts w:hint="eastAsia"/>
          </w:rPr>
          <w:delText>主机上的</w:delText>
        </w:r>
        <w:r w:rsidDel="004A5441">
          <w:rPr>
            <w:rFonts w:hint="eastAsia"/>
          </w:rPr>
          <w:delText>80</w:delText>
        </w:r>
        <w:r w:rsidDel="004A5441">
          <w:rPr>
            <w:rFonts w:hint="eastAsia"/>
          </w:rPr>
          <w:delText>端口，映射到容器</w:delText>
        </w:r>
        <w:r w:rsidR="000826AC" w:rsidDel="004A5441">
          <w:rPr>
            <w:rFonts w:hint="eastAsia"/>
          </w:rPr>
          <w:delText>中的</w:delText>
        </w:r>
        <w:r w:rsidDel="004A5441">
          <w:rPr>
            <w:rFonts w:hint="eastAsia"/>
          </w:rPr>
          <w:delText>8080</w:delText>
        </w:r>
        <w:r w:rsidDel="004A5441">
          <w:rPr>
            <w:rFonts w:hint="eastAsia"/>
          </w:rPr>
          <w:delText>端口，这里之所以不一样是为了让读者区分开这两个端口，实际上，也可以</w:delText>
        </w:r>
        <w:r w:rsidR="0063703E" w:rsidDel="004A5441">
          <w:rPr>
            <w:rFonts w:hint="eastAsia"/>
          </w:rPr>
          <w:delText>是</w:delText>
        </w:r>
        <w:r w:rsidDel="004A5441">
          <w:rPr>
            <w:rFonts w:hint="eastAsia"/>
          </w:rPr>
          <w:delText>8080:8080</w:delText>
        </w:r>
        <w:r w:rsidDel="004A5441">
          <w:rPr>
            <w:rFonts w:hint="eastAsia"/>
          </w:rPr>
          <w:delText>。</w:delText>
        </w:r>
      </w:del>
    </w:p>
    <w:p w:rsidR="001B11F3" w:rsidRPr="002476B2" w:rsidRDefault="00E90562" w:rsidP="00D04CBB">
      <w:pPr>
        <w:pStyle w:val="af7"/>
      </w:pPr>
      <w:r>
        <w:rPr>
          <w:rFonts w:hint="eastAsia"/>
        </w:rPr>
        <w:t>另外</w:t>
      </w:r>
      <w:r w:rsidR="001B11F3">
        <w:rPr>
          <w:rFonts w:hint="eastAsia"/>
        </w:rPr>
        <w:t>我们的证书是自己生成的</w:t>
      </w:r>
      <w:r w:rsidR="00D53AD2">
        <w:rPr>
          <w:rFonts w:hint="eastAsia"/>
        </w:rPr>
        <w:t>，</w:t>
      </w:r>
      <w:r w:rsidR="001B11F3">
        <w:rPr>
          <w:rFonts w:hint="eastAsia"/>
        </w:rPr>
        <w:t>所以浏览器会提示不安全，</w:t>
      </w:r>
      <w:ins w:id="59" w:author="think" w:date="2015-09-10T16:26:00Z">
        <w:r w:rsidR="004A5441">
          <w:rPr>
            <w:rFonts w:hint="eastAsia"/>
          </w:rPr>
          <w:t>此时</w:t>
        </w:r>
      </w:ins>
      <w:r w:rsidR="001B11F3">
        <w:rPr>
          <w:rFonts w:hint="eastAsia"/>
        </w:rPr>
        <w:t>只需点击继续访问即可，真正部署上线</w:t>
      </w:r>
      <w:ins w:id="60" w:author="think" w:date="2015-09-10T16:26:00Z">
        <w:r w:rsidR="004A5441">
          <w:rPr>
            <w:rFonts w:hint="eastAsia"/>
          </w:rPr>
          <w:t>时</w:t>
        </w:r>
      </w:ins>
      <w:r w:rsidR="001B11F3">
        <w:rPr>
          <w:rFonts w:hint="eastAsia"/>
        </w:rPr>
        <w:t>，可以购买专门的证书。</w:t>
      </w:r>
    </w:p>
    <w:p w:rsidR="001B11F3" w:rsidRDefault="001B11F3" w:rsidP="00D04CBB">
      <w:pPr>
        <w:pStyle w:val="af7"/>
      </w:pPr>
      <w:r>
        <w:rPr>
          <w:rFonts w:hint="eastAsia"/>
        </w:rPr>
        <w:t>好</w:t>
      </w:r>
      <w:r w:rsidR="00B32F30">
        <w:rPr>
          <w:rFonts w:hint="eastAsia"/>
        </w:rPr>
        <w:t>了，</w:t>
      </w:r>
      <w:r>
        <w:rPr>
          <w:rFonts w:hint="eastAsia"/>
        </w:rPr>
        <w:t>服务起来了，我们可以通过</w:t>
      </w:r>
      <w:r w:rsidR="00F3097B">
        <w:rPr>
          <w:rFonts w:hint="eastAsia"/>
        </w:rPr>
        <w:t>W</w:t>
      </w:r>
      <w:r>
        <w:rPr>
          <w:rFonts w:hint="eastAsia"/>
        </w:rPr>
        <w:t>eb</w:t>
      </w:r>
      <w:r>
        <w:rPr>
          <w:rFonts w:hint="eastAsia"/>
        </w:rPr>
        <w:t>访问了，如</w:t>
      </w:r>
      <w:del w:id="61" w:author="think" w:date="2015-09-10T16:26:00Z">
        <w:r w:rsidDel="004A5441">
          <w:rPr>
            <w:rFonts w:hint="eastAsia"/>
          </w:rPr>
          <w:delText>下</w:delText>
        </w:r>
      </w:del>
      <w:r>
        <w:rPr>
          <w:rFonts w:hint="eastAsia"/>
        </w:rPr>
        <w:t>图</w:t>
      </w:r>
      <w:ins w:id="62" w:author="think" w:date="2015-09-10T16:26:00Z">
        <w:r w:rsidR="004A5441">
          <w:rPr>
            <w:rFonts w:hint="eastAsia"/>
          </w:rPr>
          <w:t>7-2</w:t>
        </w:r>
        <w:r w:rsidR="004A5441">
          <w:rPr>
            <w:rFonts w:hint="eastAsia"/>
          </w:rPr>
          <w:t>所示</w:t>
        </w:r>
      </w:ins>
      <w:r>
        <w:rPr>
          <w:rFonts w:hint="eastAsia"/>
        </w:rPr>
        <w:t>，</w:t>
      </w:r>
      <w:r w:rsidR="005837DE">
        <w:rPr>
          <w:rFonts w:hint="eastAsia"/>
        </w:rPr>
        <w:t>T</w:t>
      </w:r>
      <w:r>
        <w:rPr>
          <w:rFonts w:hint="eastAsia"/>
        </w:rPr>
        <w:t>omcat</w:t>
      </w:r>
      <w:r>
        <w:rPr>
          <w:rFonts w:hint="eastAsia"/>
        </w:rPr>
        <w:t>服务器已经完全启动成功。</w:t>
      </w:r>
    </w:p>
    <w:p w:rsidR="001B11F3" w:rsidRDefault="001B11F3" w:rsidP="00D04CBB">
      <w:pPr>
        <w:pStyle w:val="af7"/>
      </w:pPr>
      <w:r>
        <w:rPr>
          <w:rFonts w:hint="eastAsia"/>
          <w:noProof/>
          <w:snapToGrid/>
        </w:rPr>
        <w:drawing>
          <wp:inline distT="0" distB="0" distL="0" distR="0">
            <wp:extent cx="4819650" cy="30575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770" cy="305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011" w:rsidRPr="002E7011" w:rsidRDefault="002E7011" w:rsidP="007A168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del w:id="63" w:author="think" w:date="2015-09-10T16:26:00Z">
        <w:r w:rsidDel="004A5441">
          <w:rPr>
            <w:rFonts w:hint="eastAsia"/>
          </w:rPr>
          <w:delText>.</w:delText>
        </w:r>
      </w:del>
      <w:ins w:id="64" w:author="think" w:date="2015-09-10T16:26:00Z">
        <w:r w:rsidR="004A5441">
          <w:rPr>
            <w:rFonts w:hint="eastAsia"/>
          </w:rPr>
          <w:t>-</w:t>
        </w:r>
      </w:ins>
      <w:r>
        <w:rPr>
          <w:rFonts w:hint="eastAsia"/>
        </w:rPr>
        <w:t>2</w:t>
      </w:r>
      <w:del w:id="65" w:author="think" w:date="2015-09-10T16:26:00Z">
        <w:r w:rsidDel="004A5441">
          <w:rPr>
            <w:rFonts w:hint="eastAsia"/>
          </w:rPr>
          <w:delText>．</w:delText>
        </w:r>
      </w:del>
      <w:ins w:id="66" w:author="think" w:date="2015-09-10T16:26:00Z">
        <w:r w:rsidR="004A5441">
          <w:rPr>
            <w:rFonts w:hint="eastAsia"/>
          </w:rPr>
          <w:t xml:space="preserve">  </w:t>
        </w:r>
      </w:ins>
      <w:r w:rsidR="006A7825">
        <w:rPr>
          <w:rFonts w:hint="eastAsia"/>
        </w:rPr>
        <w:t>Tomcat</w:t>
      </w:r>
      <w:r w:rsidR="006A7825">
        <w:rPr>
          <w:rFonts w:hint="eastAsia"/>
        </w:rPr>
        <w:t>服务</w:t>
      </w:r>
      <w:r w:rsidR="00843ACD">
        <w:rPr>
          <w:rFonts w:hint="eastAsia"/>
        </w:rPr>
        <w:t>成功</w:t>
      </w:r>
      <w:r w:rsidR="006A7825">
        <w:rPr>
          <w:rFonts w:hint="eastAsia"/>
        </w:rPr>
        <w:t>部署</w:t>
      </w:r>
    </w:p>
    <w:p w:rsidR="001B11F3" w:rsidRDefault="001B11F3" w:rsidP="00D04CBB">
      <w:r>
        <w:rPr>
          <w:rFonts w:hint="eastAsia"/>
        </w:rPr>
        <w:t>这样一个基于</w:t>
      </w:r>
      <w:r w:rsidR="00C34ABF">
        <w:rPr>
          <w:rFonts w:hint="eastAsia"/>
        </w:rPr>
        <w:t>H</w:t>
      </w:r>
      <w:r w:rsidR="00843ACD">
        <w:rPr>
          <w:rFonts w:hint="eastAsia"/>
        </w:rPr>
        <w:t>TTPS</w:t>
      </w:r>
      <w:r>
        <w:rPr>
          <w:rFonts w:hint="eastAsia"/>
        </w:rPr>
        <w:t>的</w:t>
      </w:r>
      <w:r w:rsidR="00C34ABF">
        <w:rPr>
          <w:rFonts w:hint="eastAsia"/>
        </w:rPr>
        <w:t>T</w:t>
      </w:r>
      <w:r>
        <w:rPr>
          <w:rFonts w:hint="eastAsia"/>
        </w:rPr>
        <w:t>omcat</w:t>
      </w:r>
      <w:r>
        <w:rPr>
          <w:rFonts w:hint="eastAsia"/>
        </w:rPr>
        <w:t>服务器就</w:t>
      </w:r>
      <w:r w:rsidR="00792010">
        <w:rPr>
          <w:rFonts w:hint="eastAsia"/>
        </w:rPr>
        <w:t>可以工作</w:t>
      </w:r>
      <w:r>
        <w:rPr>
          <w:rFonts w:hint="eastAsia"/>
        </w:rPr>
        <w:t>了，是不是很容易？</w:t>
      </w:r>
      <w:r w:rsidR="00A51255">
        <w:rPr>
          <w:rFonts w:hint="eastAsia"/>
        </w:rPr>
        <w:t>之所以容易，是因为基础镜像为我们做了很多事情</w:t>
      </w:r>
      <w:r w:rsidR="00595571">
        <w:rPr>
          <w:rFonts w:hint="eastAsia"/>
        </w:rPr>
        <w:t>：</w:t>
      </w:r>
      <w:r>
        <w:rPr>
          <w:rFonts w:hint="eastAsia"/>
        </w:rPr>
        <w:t>首先我们不需要自己去编译安装一个</w:t>
      </w:r>
      <w:r w:rsidR="004B1B46">
        <w:rPr>
          <w:rFonts w:hint="eastAsia"/>
        </w:rPr>
        <w:t>T</w:t>
      </w:r>
      <w:r>
        <w:rPr>
          <w:rFonts w:hint="eastAsia"/>
        </w:rPr>
        <w:t>omcat</w:t>
      </w:r>
      <w:r>
        <w:rPr>
          <w:rFonts w:hint="eastAsia"/>
        </w:rPr>
        <w:t>应用，只需要选择一个基础镜像</w:t>
      </w:r>
      <w:r w:rsidR="0066678E">
        <w:rPr>
          <w:rFonts w:hint="eastAsia"/>
        </w:rPr>
        <w:t>。</w:t>
      </w:r>
      <w:r>
        <w:rPr>
          <w:rFonts w:hint="eastAsia"/>
        </w:rPr>
        <w:t>其次这个镜像默认</w:t>
      </w:r>
      <w:ins w:id="67" w:author="think" w:date="2015-09-10T16:26:00Z">
        <w:r w:rsidR="007B00E3">
          <w:rPr>
            <w:rFonts w:hint="eastAsia"/>
          </w:rPr>
          <w:t>的</w:t>
        </w:r>
      </w:ins>
      <w:r>
        <w:rPr>
          <w:rFonts w:hint="eastAsia"/>
        </w:rPr>
        <w:t>启动命令就是启动</w:t>
      </w:r>
      <w:r w:rsidR="00FE3AD5">
        <w:rPr>
          <w:rFonts w:hint="eastAsia"/>
        </w:rPr>
        <w:t>T</w:t>
      </w:r>
      <w:r>
        <w:rPr>
          <w:rFonts w:hint="eastAsia"/>
        </w:rPr>
        <w:t>omcat</w:t>
      </w:r>
      <w:r>
        <w:rPr>
          <w:rFonts w:hint="eastAsia"/>
        </w:rPr>
        <w:t>，</w:t>
      </w:r>
      <w:ins w:id="68" w:author="think" w:date="2015-09-10T16:26:00Z">
        <w:r w:rsidR="007B00E3">
          <w:rPr>
            <w:rFonts w:hint="eastAsia"/>
          </w:rPr>
          <w:t>因此</w:t>
        </w:r>
      </w:ins>
      <w:r w:rsidR="00AE43F1">
        <w:rPr>
          <w:rFonts w:hint="eastAsia"/>
        </w:rPr>
        <w:t>我们</w:t>
      </w:r>
      <w:r>
        <w:rPr>
          <w:rFonts w:hint="eastAsia"/>
        </w:rPr>
        <w:t>无需关心</w:t>
      </w:r>
      <w:r w:rsidR="003308C8">
        <w:rPr>
          <w:rFonts w:hint="eastAsia"/>
        </w:rPr>
        <w:t>T</w:t>
      </w:r>
      <w:r>
        <w:rPr>
          <w:rFonts w:hint="eastAsia"/>
        </w:rPr>
        <w:t>omcat</w:t>
      </w:r>
      <w:r>
        <w:rPr>
          <w:rFonts w:hint="eastAsia"/>
        </w:rPr>
        <w:t>细节，当然了，有关</w:t>
      </w:r>
      <w:r w:rsidR="007B00E3">
        <w:t>W</w:t>
      </w:r>
      <w:r>
        <w:rPr>
          <w:rFonts w:hint="eastAsia"/>
        </w:rPr>
        <w:t>eb</w:t>
      </w:r>
      <w:r>
        <w:rPr>
          <w:rFonts w:hint="eastAsia"/>
        </w:rPr>
        <w:t>服务器软件的相关知识，还是需要多少懂一些的。</w:t>
      </w:r>
    </w:p>
    <w:p w:rsidR="001B11F3" w:rsidRPr="00CE317E" w:rsidRDefault="009050B9" w:rsidP="00B53168">
      <w:pPr>
        <w:pStyle w:val="afb"/>
        <w:ind w:firstLineChars="0" w:firstLine="0"/>
      </w:pPr>
      <w:r w:rsidRPr="009050B9">
        <w:rPr>
          <w:rFonts w:ascii="黑体" w:eastAsia="黑体" w:hAnsi="黑体" w:hint="eastAsia"/>
          <w:sz w:val="24"/>
        </w:rPr>
        <w:t>提示</w:t>
      </w:r>
      <w:r>
        <w:rPr>
          <w:rFonts w:hint="eastAsia"/>
        </w:rPr>
        <w:t xml:space="preserve"> </w:t>
      </w:r>
      <w:r w:rsidR="001B11F3">
        <w:rPr>
          <w:rFonts w:hint="eastAsia"/>
        </w:rPr>
        <w:t>如果公司内部有</w:t>
      </w:r>
      <w:r w:rsidR="00580BB5">
        <w:rPr>
          <w:rFonts w:hint="eastAsia"/>
        </w:rPr>
        <w:t>R</w:t>
      </w:r>
      <w:r w:rsidR="001B11F3">
        <w:rPr>
          <w:rFonts w:hint="eastAsia"/>
        </w:rPr>
        <w:t>egistry</w:t>
      </w:r>
      <w:r w:rsidR="001B11F3">
        <w:rPr>
          <w:rFonts w:hint="eastAsia"/>
        </w:rPr>
        <w:t>服务器，可以将这些基础镜像积累下来，</w:t>
      </w:r>
      <w:r w:rsidR="00434723">
        <w:rPr>
          <w:rFonts w:hint="eastAsia"/>
        </w:rPr>
        <w:t>方便</w:t>
      </w:r>
      <w:r w:rsidR="00853FBE">
        <w:rPr>
          <w:rFonts w:hint="eastAsia"/>
        </w:rPr>
        <w:t>日</w:t>
      </w:r>
      <w:r w:rsidR="00434723">
        <w:rPr>
          <w:rFonts w:hint="eastAsia"/>
        </w:rPr>
        <w:t>后重复利用</w:t>
      </w:r>
      <w:r w:rsidR="00BE4E77">
        <w:rPr>
          <w:rFonts w:hint="eastAsia"/>
        </w:rPr>
        <w:t>。</w:t>
      </w:r>
      <w:r w:rsidR="006B1CDE">
        <w:rPr>
          <w:rFonts w:hint="eastAsia"/>
        </w:rPr>
        <w:t>当然也可以注册</w:t>
      </w:r>
      <w:proofErr w:type="spellStart"/>
      <w:r w:rsidR="006B1CDE">
        <w:rPr>
          <w:rFonts w:hint="eastAsia"/>
        </w:rPr>
        <w:t>Docker</w:t>
      </w:r>
      <w:proofErr w:type="spellEnd"/>
      <w:r w:rsidR="006B1CDE">
        <w:rPr>
          <w:rFonts w:hint="eastAsia"/>
        </w:rPr>
        <w:t>官方的</w:t>
      </w:r>
      <w:proofErr w:type="spellStart"/>
      <w:r w:rsidR="006B1CDE">
        <w:rPr>
          <w:rFonts w:hint="eastAsia"/>
        </w:rPr>
        <w:t>DockerHub</w:t>
      </w:r>
      <w:proofErr w:type="spellEnd"/>
      <w:r w:rsidR="006B1CDE">
        <w:rPr>
          <w:rFonts w:hint="eastAsia"/>
        </w:rPr>
        <w:t>，</w:t>
      </w:r>
      <w:ins w:id="69" w:author="think" w:date="2015-09-10T16:27:00Z">
        <w:r w:rsidR="007B00E3">
          <w:rPr>
            <w:rFonts w:hint="eastAsia"/>
          </w:rPr>
          <w:t>将其</w:t>
        </w:r>
      </w:ins>
      <w:r w:rsidR="006B1CDE">
        <w:rPr>
          <w:rFonts w:hint="eastAsia"/>
        </w:rPr>
        <w:t>上传</w:t>
      </w:r>
      <w:del w:id="70" w:author="think" w:date="2015-09-10T16:27:00Z">
        <w:r w:rsidR="006B1CDE" w:rsidDel="007B00E3">
          <w:rPr>
            <w:rFonts w:hint="eastAsia"/>
          </w:rPr>
          <w:delText>到</w:delText>
        </w:r>
        <w:r w:rsidR="006B1CDE" w:rsidDel="007B00E3">
          <w:rPr>
            <w:rFonts w:hint="eastAsia"/>
          </w:rPr>
          <w:delText>DockerHub</w:delText>
        </w:r>
        <w:r w:rsidR="006B1CDE" w:rsidDel="007B00E3">
          <w:rPr>
            <w:rFonts w:hint="eastAsia"/>
          </w:rPr>
          <w:delText>上</w:delText>
        </w:r>
      </w:del>
      <w:ins w:id="71" w:author="think" w:date="2015-09-10T16:27:00Z">
        <w:r w:rsidR="007B00E3">
          <w:rPr>
            <w:rFonts w:hint="eastAsia"/>
          </w:rPr>
          <w:t>之</w:t>
        </w:r>
      </w:ins>
      <w:r w:rsidR="006B1CDE">
        <w:rPr>
          <w:rFonts w:hint="eastAsia"/>
        </w:rPr>
        <w:t>。</w:t>
      </w:r>
    </w:p>
    <w:p w:rsidR="001B11F3" w:rsidRDefault="00191C15" w:rsidP="00EC5A39">
      <w:pPr>
        <w:pStyle w:val="3"/>
        <w:ind w:firstLineChars="0" w:firstLine="0"/>
      </w:pPr>
      <w:bookmarkStart w:id="72" w:name="_Toc427088800"/>
      <w:r>
        <w:rPr>
          <w:rFonts w:hint="eastAsia"/>
        </w:rPr>
        <w:t>8</w:t>
      </w:r>
      <w:r w:rsidR="007719C6">
        <w:rPr>
          <w:rFonts w:hint="eastAsia"/>
        </w:rPr>
        <w:t>.</w:t>
      </w:r>
      <w:r w:rsidR="00EC5A39">
        <w:rPr>
          <w:rFonts w:hint="eastAsia"/>
        </w:rPr>
        <w:t>2</w:t>
      </w:r>
      <w:r w:rsidR="007719C6">
        <w:rPr>
          <w:rFonts w:hint="eastAsia"/>
        </w:rPr>
        <w:t xml:space="preserve">.3 </w:t>
      </w:r>
      <w:r w:rsidR="001B11F3">
        <w:rPr>
          <w:rFonts w:hint="eastAsia"/>
        </w:rPr>
        <w:t>将</w:t>
      </w:r>
      <w:r w:rsidR="001B11F3">
        <w:rPr>
          <w:rFonts w:hint="eastAsia"/>
        </w:rPr>
        <w:t>W</w:t>
      </w:r>
      <w:r w:rsidR="00E250DB">
        <w:rPr>
          <w:rFonts w:hint="eastAsia"/>
        </w:rPr>
        <w:t>eb</w:t>
      </w:r>
      <w:r w:rsidR="001B11F3">
        <w:rPr>
          <w:rFonts w:hint="eastAsia"/>
        </w:rPr>
        <w:t>源码导入到</w:t>
      </w:r>
      <w:r w:rsidR="001B11F3">
        <w:rPr>
          <w:rFonts w:hint="eastAsia"/>
        </w:rPr>
        <w:t>Tomcat</w:t>
      </w:r>
      <w:r w:rsidR="001B11F3">
        <w:rPr>
          <w:rFonts w:hint="eastAsia"/>
        </w:rPr>
        <w:t>镜像中</w:t>
      </w:r>
      <w:bookmarkEnd w:id="72"/>
    </w:p>
    <w:p w:rsidR="001B11F3" w:rsidRDefault="001B11F3" w:rsidP="00D04CBB">
      <w:r>
        <w:rPr>
          <w:rFonts w:hint="eastAsia"/>
        </w:rPr>
        <w:t>在上一小</w:t>
      </w:r>
      <w:r w:rsidR="00513867">
        <w:rPr>
          <w:rFonts w:hint="eastAsia"/>
        </w:rPr>
        <w:t>节，</w:t>
      </w:r>
      <w:r w:rsidR="00706EDD">
        <w:rPr>
          <w:rFonts w:hint="eastAsia"/>
        </w:rPr>
        <w:t>通过</w:t>
      </w:r>
      <w:r w:rsidR="00706EDD">
        <w:rPr>
          <w:rFonts w:hint="eastAsia"/>
        </w:rPr>
        <w:t>commit</w:t>
      </w:r>
      <w:r w:rsidR="00706EDD">
        <w:rPr>
          <w:rFonts w:hint="eastAsia"/>
        </w:rPr>
        <w:t>的命令已经成功地</w:t>
      </w:r>
      <w:r>
        <w:rPr>
          <w:rFonts w:hint="eastAsia"/>
        </w:rPr>
        <w:t>将证书导入到镜像中，</w:t>
      </w:r>
      <w:r w:rsidR="00F34A6B">
        <w:rPr>
          <w:rFonts w:hint="eastAsia"/>
        </w:rPr>
        <w:t>实际上，</w:t>
      </w:r>
      <w:r>
        <w:rPr>
          <w:rFonts w:hint="eastAsia"/>
        </w:rPr>
        <w:t>将</w:t>
      </w:r>
      <w:r w:rsidR="00F34A6B">
        <w:rPr>
          <w:rFonts w:hint="eastAsia"/>
        </w:rPr>
        <w:t>文件</w:t>
      </w:r>
      <w:r>
        <w:rPr>
          <w:rFonts w:hint="eastAsia"/>
        </w:rPr>
        <w:t>导入到镜像中，有很多方式，</w:t>
      </w:r>
      <w:commentRangeStart w:id="73"/>
      <w:r>
        <w:rPr>
          <w:rFonts w:hint="eastAsia"/>
        </w:rPr>
        <w:t>本节</w:t>
      </w:r>
      <w:r w:rsidR="009A3495">
        <w:rPr>
          <w:rFonts w:hint="eastAsia"/>
        </w:rPr>
        <w:t>将介绍</w:t>
      </w:r>
      <w:r>
        <w:rPr>
          <w:rFonts w:hint="eastAsia"/>
        </w:rPr>
        <w:t>更通用</w:t>
      </w:r>
      <w:r w:rsidR="0094589B">
        <w:rPr>
          <w:rFonts w:hint="eastAsia"/>
        </w:rPr>
        <w:t>、</w:t>
      </w:r>
      <w:r>
        <w:rPr>
          <w:rFonts w:hint="eastAsia"/>
        </w:rPr>
        <w:t>更便于开发的</w:t>
      </w:r>
      <w:r>
        <w:rPr>
          <w:rFonts w:hint="eastAsia"/>
        </w:rPr>
        <w:t>Dockerfile</w:t>
      </w:r>
      <w:r>
        <w:rPr>
          <w:rFonts w:hint="eastAsia"/>
        </w:rPr>
        <w:t>方式</w:t>
      </w:r>
      <w:r w:rsidR="009A3495">
        <w:rPr>
          <w:rFonts w:hint="eastAsia"/>
        </w:rPr>
        <w:t>来</w:t>
      </w:r>
      <w:r>
        <w:rPr>
          <w:rFonts w:hint="eastAsia"/>
        </w:rPr>
        <w:t>制作镜像。</w:t>
      </w:r>
      <w:commentRangeEnd w:id="73"/>
      <w:r w:rsidR="004D7AC4">
        <w:rPr>
          <w:rStyle w:val="aff"/>
        </w:rPr>
        <w:commentReference w:id="73"/>
      </w:r>
    </w:p>
    <w:p w:rsidR="001B11F3" w:rsidRPr="00004697" w:rsidRDefault="001B11F3" w:rsidP="00D04CBB">
      <w:r>
        <w:rPr>
          <w:rFonts w:hint="eastAsia"/>
        </w:rPr>
        <w:lastRenderedPageBreak/>
        <w:t>总体上讲，将源码导入到镜像中有两种思路，一种是静态导入，就是将</w:t>
      </w:r>
      <w:r>
        <w:rPr>
          <w:rFonts w:hint="eastAsia"/>
        </w:rPr>
        <w:t>host</w:t>
      </w:r>
      <w:r>
        <w:rPr>
          <w:rFonts w:hint="eastAsia"/>
        </w:rPr>
        <w:t>主机上的源码拷贝一份到镜像中；还有一种可以动态将</w:t>
      </w:r>
      <w:r w:rsidR="002E41E1">
        <w:rPr>
          <w:rFonts w:hint="eastAsia"/>
        </w:rPr>
        <w:t>h</w:t>
      </w:r>
      <w:r>
        <w:rPr>
          <w:rFonts w:hint="eastAsia"/>
        </w:rPr>
        <w:t>ost</w:t>
      </w:r>
      <w:r>
        <w:rPr>
          <w:rFonts w:hint="eastAsia"/>
        </w:rPr>
        <w:t>主机上的源码目录</w:t>
      </w:r>
      <w:del w:id="74" w:author="think" w:date="2015-09-10T16:30:00Z">
        <w:r w:rsidDel="00C62D09">
          <w:rPr>
            <w:rFonts w:hint="eastAsia"/>
          </w:rPr>
          <w:delText>动态</w:delText>
        </w:r>
      </w:del>
      <w:r>
        <w:rPr>
          <w:rFonts w:hint="eastAsia"/>
        </w:rPr>
        <w:t>挂载到镜像中。</w:t>
      </w:r>
      <w:r w:rsidR="00C62D09">
        <w:rPr>
          <w:rFonts w:hint="eastAsia"/>
        </w:rPr>
        <w:t>下面</w:t>
      </w:r>
      <w:r>
        <w:rPr>
          <w:rFonts w:hint="eastAsia"/>
        </w:rPr>
        <w:t>分别</w:t>
      </w:r>
      <w:r w:rsidR="003B1E9F">
        <w:rPr>
          <w:rFonts w:hint="eastAsia"/>
        </w:rPr>
        <w:t>看</w:t>
      </w:r>
      <w:r>
        <w:rPr>
          <w:rFonts w:hint="eastAsia"/>
        </w:rPr>
        <w:t>下这两种方式</w:t>
      </w:r>
      <w:r w:rsidR="00C72E98">
        <w:rPr>
          <w:rFonts w:hint="eastAsia"/>
        </w:rPr>
        <w:t>。</w:t>
      </w:r>
    </w:p>
    <w:p w:rsidR="001B11F3" w:rsidRDefault="00C62D09" w:rsidP="00C62D09">
      <w:pPr>
        <w:pStyle w:val="4"/>
        <w:ind w:firstLineChars="0" w:firstLine="0"/>
      </w:pPr>
      <w:r>
        <w:rPr>
          <w:rFonts w:hint="eastAsia"/>
        </w:rPr>
        <w:t xml:space="preserve">1. </w:t>
      </w:r>
      <w:r w:rsidR="001B11F3">
        <w:rPr>
          <w:rFonts w:hint="eastAsia"/>
        </w:rPr>
        <w:t>静态导入</w:t>
      </w:r>
    </w:p>
    <w:p w:rsidR="001B11F3" w:rsidRPr="00A61DB7" w:rsidRDefault="001B11F3" w:rsidP="00D04CBB">
      <w:pPr>
        <w:pStyle w:val="af7"/>
      </w:pPr>
      <w:r>
        <w:rPr>
          <w:rFonts w:hint="eastAsia"/>
        </w:rPr>
        <w:t>假如源码放在</w:t>
      </w:r>
      <w:r w:rsidR="00FD448A">
        <w:rPr>
          <w:rFonts w:hint="eastAsia"/>
        </w:rPr>
        <w:t>工程目录的</w:t>
      </w:r>
      <w:proofErr w:type="spellStart"/>
      <w:r w:rsidR="00FD448A">
        <w:rPr>
          <w:rFonts w:hint="eastAsia"/>
        </w:rPr>
        <w:t>websrc</w:t>
      </w:r>
      <w:proofErr w:type="spellEnd"/>
      <w:r w:rsidR="00713626">
        <w:rPr>
          <w:rFonts w:hint="eastAsia"/>
        </w:rPr>
        <w:t>下</w:t>
      </w:r>
      <w:r>
        <w:rPr>
          <w:rFonts w:hint="eastAsia"/>
        </w:rPr>
        <w:t>，并在当前目录创建</w:t>
      </w:r>
      <w:r w:rsidR="00C72E98">
        <w:rPr>
          <w:rFonts w:hint="eastAsia"/>
        </w:rPr>
        <w:t>了</w:t>
      </w:r>
      <w:r w:rsidR="001705A7">
        <w:rPr>
          <w:rFonts w:hint="eastAsia"/>
        </w:rPr>
        <w:t>一</w:t>
      </w:r>
      <w:r>
        <w:rPr>
          <w:rFonts w:hint="eastAsia"/>
        </w:rPr>
        <w:t>个</w:t>
      </w:r>
      <w:r>
        <w:rPr>
          <w:rFonts w:hint="eastAsia"/>
        </w:rPr>
        <w:t>Dockerfile</w:t>
      </w:r>
      <w:r w:rsidR="00A61DB7">
        <w:rPr>
          <w:rFonts w:hint="eastAsia"/>
        </w:rPr>
        <w:t>：</w:t>
      </w:r>
    </w:p>
    <w:p w:rsidR="007801C1" w:rsidRDefault="007801C1" w:rsidP="00945BD7">
      <w:pPr>
        <w:pStyle w:val="af8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this</w:t>
      </w:r>
      <w:proofErr w:type="gramEnd"/>
      <w:r w:rsidR="002E4D6D">
        <w:rPr>
          <w:rFonts w:hint="eastAsia"/>
        </w:rPr>
        <w:t xml:space="preserve"> Dockerfile </w:t>
      </w:r>
      <w:r>
        <w:rPr>
          <w:rFonts w:hint="eastAsia"/>
        </w:rPr>
        <w:t>is</w:t>
      </w:r>
      <w:r w:rsidR="006746CE">
        <w:rPr>
          <w:rFonts w:hint="eastAsia"/>
        </w:rPr>
        <w:t xml:space="preserve"> used to build</w:t>
      </w:r>
      <w:r w:rsidR="00B00589">
        <w:rPr>
          <w:rFonts w:hint="eastAsia"/>
        </w:rPr>
        <w:t xml:space="preserve"> HTTP</w:t>
      </w:r>
      <w:r>
        <w:rPr>
          <w:rFonts w:hint="eastAsia"/>
        </w:rPr>
        <w:t xml:space="preserve"> Web Image.</w:t>
      </w:r>
    </w:p>
    <w:p w:rsidR="001B11F3" w:rsidRDefault="001B11F3" w:rsidP="00945BD7">
      <w:pPr>
        <w:pStyle w:val="af8"/>
      </w:pPr>
      <w:proofErr w:type="gramStart"/>
      <w:r>
        <w:rPr>
          <w:rFonts w:hint="eastAsia"/>
        </w:rPr>
        <w:t xml:space="preserve">FROM  </w:t>
      </w:r>
      <w:proofErr w:type="spellStart"/>
      <w:r>
        <w:rPr>
          <w:rFonts w:hint="eastAsia"/>
        </w:rPr>
        <w:t>tomcat:https</w:t>
      </w:r>
      <w:proofErr w:type="spellEnd"/>
      <w:proofErr w:type="gramEnd"/>
    </w:p>
    <w:p w:rsidR="00CE0431" w:rsidRPr="007150F2" w:rsidRDefault="001B11F3" w:rsidP="00945BD7">
      <w:pPr>
        <w:pStyle w:val="af8"/>
      </w:pPr>
      <w:r>
        <w:rPr>
          <w:rFonts w:hint="eastAsia"/>
        </w:rPr>
        <w:t xml:space="preserve">MAINTAINER   </w:t>
      </w:r>
      <w:proofErr w:type="spellStart"/>
      <w:r>
        <w:t>Wentao</w:t>
      </w:r>
      <w:proofErr w:type="spellEnd"/>
      <w:r>
        <w:t xml:space="preserve"> </w:t>
      </w:r>
      <w:r w:rsidR="00CE0431">
        <w:rPr>
          <w:rFonts w:hint="eastAsia"/>
        </w:rPr>
        <w:t xml:space="preserve">Zhang </w:t>
      </w:r>
      <w:r>
        <w:t>&lt;</w:t>
      </w:r>
      <w:hyperlink r:id="rId11" w:history="1">
        <w:r w:rsidR="00FD2EDF" w:rsidRPr="00043706">
          <w:rPr>
            <w:rStyle w:val="af6"/>
            <w:rFonts w:hint="eastAsia"/>
          </w:rPr>
          <w:t>zhangwentao234@huawei.com</w:t>
        </w:r>
      </w:hyperlink>
      <w:r>
        <w:rPr>
          <w:rFonts w:hint="eastAsia"/>
        </w:rPr>
        <w:t>&gt;</w:t>
      </w:r>
    </w:p>
    <w:p w:rsidR="001B11F3" w:rsidRDefault="001B11F3" w:rsidP="00945BD7">
      <w:pPr>
        <w:pStyle w:val="af8"/>
      </w:pPr>
      <w:r>
        <w:rPr>
          <w:rFonts w:hint="eastAsia"/>
        </w:rPr>
        <w:t xml:space="preserve">COPY  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websrc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/local/tomcat/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myproj</w:t>
      </w:r>
      <w:proofErr w:type="spellEnd"/>
      <w:r>
        <w:rPr>
          <w:rFonts w:hint="eastAsia"/>
        </w:rPr>
        <w:t>/</w:t>
      </w:r>
    </w:p>
    <w:p w:rsidR="001B11F3" w:rsidRDefault="006A000C" w:rsidP="00D04CBB">
      <w:pPr>
        <w:pStyle w:val="af7"/>
      </w:pPr>
      <w:r>
        <w:rPr>
          <w:rFonts w:hint="eastAsia"/>
        </w:rPr>
        <w:t>基础</w:t>
      </w:r>
      <w:r w:rsidR="001B11F3">
        <w:rPr>
          <w:rFonts w:hint="eastAsia"/>
        </w:rPr>
        <w:t>镜像将</w:t>
      </w:r>
      <w:r w:rsidR="00392318">
        <w:rPr>
          <w:rFonts w:hint="eastAsia"/>
        </w:rPr>
        <w:t>T</w:t>
      </w:r>
      <w:r w:rsidR="001B11F3">
        <w:rPr>
          <w:rFonts w:hint="eastAsia"/>
        </w:rPr>
        <w:t>omcat</w:t>
      </w:r>
      <w:r w:rsidR="001B11F3">
        <w:rPr>
          <w:rFonts w:hint="eastAsia"/>
        </w:rPr>
        <w:t>安装到了</w:t>
      </w:r>
      <w:r w:rsidR="001B11F3">
        <w:rPr>
          <w:rFonts w:hint="eastAsia"/>
        </w:rPr>
        <w:t>/</w:t>
      </w:r>
      <w:proofErr w:type="spellStart"/>
      <w:r w:rsidR="001B11F3">
        <w:rPr>
          <w:rFonts w:hint="eastAsia"/>
        </w:rPr>
        <w:t>usr</w:t>
      </w:r>
      <w:proofErr w:type="spellEnd"/>
      <w:r w:rsidR="001B11F3">
        <w:rPr>
          <w:rFonts w:hint="eastAsia"/>
        </w:rPr>
        <w:t>/local/tomcat</w:t>
      </w:r>
      <w:r w:rsidR="001B11F3">
        <w:rPr>
          <w:rFonts w:hint="eastAsia"/>
        </w:rPr>
        <w:t>下，所以我们需要把源码</w:t>
      </w:r>
      <w:r w:rsidR="00927A44">
        <w:rPr>
          <w:rFonts w:hint="eastAsia"/>
        </w:rPr>
        <w:t>拷贝</w:t>
      </w:r>
      <w:r w:rsidR="001B11F3">
        <w:rPr>
          <w:rFonts w:hint="eastAsia"/>
        </w:rPr>
        <w:t>到</w:t>
      </w:r>
      <w:proofErr w:type="spellStart"/>
      <w:r w:rsidR="001B11F3">
        <w:rPr>
          <w:rFonts w:hint="eastAsia"/>
        </w:rPr>
        <w:t>webapps</w:t>
      </w:r>
      <w:proofErr w:type="spellEnd"/>
      <w:r w:rsidR="001B11F3">
        <w:rPr>
          <w:rFonts w:hint="eastAsia"/>
        </w:rPr>
        <w:t>下面</w:t>
      </w:r>
      <w:r w:rsidR="00C72E98">
        <w:rPr>
          <w:rFonts w:hint="eastAsia"/>
        </w:rPr>
        <w:t>，</w:t>
      </w:r>
      <w:r w:rsidR="001B11F3">
        <w:rPr>
          <w:rFonts w:hint="eastAsia"/>
        </w:rPr>
        <w:t>然后制作镜像：</w:t>
      </w:r>
    </w:p>
    <w:p w:rsidR="001B11F3" w:rsidRDefault="00C84119" w:rsidP="00945BD7">
      <w:pPr>
        <w:pStyle w:val="af8"/>
      </w:pPr>
      <w:proofErr w:type="spellStart"/>
      <w:r>
        <w:t>root@ubuntu</w:t>
      </w:r>
      <w:proofErr w:type="spellEnd"/>
      <w:r>
        <w:t>:~/work#</w:t>
      </w:r>
      <w:r>
        <w:rPr>
          <w:rFonts w:hint="eastAsia"/>
        </w:rPr>
        <w:t xml:space="preserve"> </w:t>
      </w:r>
      <w:proofErr w:type="spellStart"/>
      <w:r w:rsidR="008A43CA">
        <w:rPr>
          <w:rFonts w:hint="eastAsia"/>
        </w:rPr>
        <w:t>docker</w:t>
      </w:r>
      <w:proofErr w:type="spellEnd"/>
      <w:r w:rsidR="008A43CA">
        <w:rPr>
          <w:rFonts w:hint="eastAsia"/>
        </w:rPr>
        <w:t xml:space="preserve"> </w:t>
      </w:r>
      <w:proofErr w:type="gramStart"/>
      <w:r w:rsidR="001B11F3">
        <w:rPr>
          <w:rFonts w:hint="eastAsia"/>
        </w:rPr>
        <w:t>build  myweb</w:t>
      </w:r>
      <w:r w:rsidR="001B11F3">
        <w:t>:</w:t>
      </w:r>
      <w:r w:rsidR="001B11F3">
        <w:rPr>
          <w:rFonts w:hint="eastAsia"/>
        </w:rPr>
        <w:t>v1</w:t>
      </w:r>
      <w:proofErr w:type="gramEnd"/>
      <w:r w:rsidR="007C4E56">
        <w:rPr>
          <w:rFonts w:hint="eastAsia"/>
        </w:rPr>
        <w:t xml:space="preserve"> </w:t>
      </w:r>
      <w:r w:rsidR="001B11F3">
        <w:rPr>
          <w:rFonts w:hint="eastAsia"/>
        </w:rPr>
        <w:t>.</w:t>
      </w:r>
    </w:p>
    <w:p w:rsidR="001B11F3" w:rsidRDefault="00C72E98" w:rsidP="00D04CBB">
      <w:pPr>
        <w:pStyle w:val="af7"/>
      </w:pPr>
      <w:ins w:id="75" w:author="think" w:date="2015-09-10T16:32:00Z">
        <w:r>
          <w:rPr>
            <w:rFonts w:hint="eastAsia"/>
          </w:rPr>
          <w:t>下面</w:t>
        </w:r>
      </w:ins>
      <w:r w:rsidR="001B11F3">
        <w:rPr>
          <w:rFonts w:hint="eastAsia"/>
        </w:rPr>
        <w:t>检测镜像制作完成</w:t>
      </w:r>
      <w:ins w:id="76" w:author="think" w:date="2015-09-10T16:32:00Z">
        <w:r>
          <w:rPr>
            <w:rFonts w:hint="eastAsia"/>
          </w:rPr>
          <w:t>情况</w:t>
        </w:r>
      </w:ins>
      <w:r w:rsidR="001B11F3">
        <w:rPr>
          <w:rFonts w:hint="eastAsia"/>
        </w:rPr>
        <w:t>：</w:t>
      </w:r>
    </w:p>
    <w:p w:rsidR="001B11F3" w:rsidRDefault="008F475B" w:rsidP="00945BD7">
      <w:pPr>
        <w:pStyle w:val="af8"/>
      </w:pPr>
      <w:r>
        <w:t>#</w:t>
      </w:r>
      <w:r>
        <w:rPr>
          <w:rFonts w:hint="eastAsia"/>
        </w:rPr>
        <w:t xml:space="preserve"> </w:t>
      </w:r>
      <w:proofErr w:type="spellStart"/>
      <w:proofErr w:type="gramStart"/>
      <w:r w:rsidR="001B11F3">
        <w:rPr>
          <w:rFonts w:hint="eastAsia"/>
        </w:rPr>
        <w:t>do</w:t>
      </w:r>
      <w:r w:rsidR="0056685E">
        <w:rPr>
          <w:rFonts w:hint="eastAsia"/>
        </w:rPr>
        <w:t>cker</w:t>
      </w:r>
      <w:proofErr w:type="spellEnd"/>
      <w:proofErr w:type="gramEnd"/>
      <w:r w:rsidR="0056685E">
        <w:rPr>
          <w:rFonts w:hint="eastAsia"/>
        </w:rPr>
        <w:t xml:space="preserve"> </w:t>
      </w:r>
      <w:r w:rsidR="001B11F3">
        <w:rPr>
          <w:rFonts w:hint="eastAsia"/>
        </w:rPr>
        <w:t xml:space="preserve">images </w:t>
      </w:r>
    </w:p>
    <w:p w:rsidR="00B346A4" w:rsidRDefault="00B346A4" w:rsidP="00945BD7">
      <w:pPr>
        <w:pStyle w:val="af8"/>
      </w:pPr>
      <w:r w:rsidRPr="00B346A4">
        <w:t xml:space="preserve">REPOSITORY     TAG   </w:t>
      </w:r>
      <w:r>
        <w:rPr>
          <w:rFonts w:hint="eastAsia"/>
        </w:rPr>
        <w:t xml:space="preserve"> </w:t>
      </w:r>
      <w:r w:rsidRPr="00B346A4">
        <w:t xml:space="preserve">    IMAGE ID</w:t>
      </w:r>
      <w:r>
        <w:t xml:space="preserve">          CREATED        </w:t>
      </w:r>
      <w:r w:rsidRPr="00B346A4">
        <w:t>VIRTUAL SIZE</w:t>
      </w:r>
    </w:p>
    <w:p w:rsidR="001B11F3" w:rsidRDefault="001B11F3" w:rsidP="00945BD7">
      <w:pPr>
        <w:pStyle w:val="af8"/>
      </w:pPr>
      <w:proofErr w:type="spellStart"/>
      <w:proofErr w:type="gramStart"/>
      <w:r>
        <w:rPr>
          <w:rFonts w:hint="eastAsia"/>
        </w:rPr>
        <w:t>myweb</w:t>
      </w:r>
      <w:proofErr w:type="spellEnd"/>
      <w:proofErr w:type="gramEnd"/>
      <w:r>
        <w:rPr>
          <w:rFonts w:hint="eastAsia"/>
        </w:rPr>
        <w:t xml:space="preserve">  </w:t>
      </w:r>
      <w:r w:rsidR="00B346A4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="00B346A4">
        <w:rPr>
          <w:rFonts w:hint="eastAsia"/>
        </w:rPr>
        <w:t xml:space="preserve"> v1        </w:t>
      </w:r>
      <w:r w:rsidR="00B346A4" w:rsidRPr="00B346A4">
        <w:t>4986bf8c1536</w:t>
      </w:r>
      <w:r w:rsidR="00B346A4">
        <w:rPr>
          <w:rFonts w:hint="eastAsia"/>
        </w:rPr>
        <w:t xml:space="preserve">   </w:t>
      </w:r>
      <w:r w:rsidR="00B346A4" w:rsidRPr="00B346A4">
        <w:t xml:space="preserve">7 </w:t>
      </w:r>
      <w:proofErr w:type="spellStart"/>
      <w:r w:rsidR="00B346A4">
        <w:rPr>
          <w:rFonts w:hint="eastAsia"/>
        </w:rPr>
        <w:t>mimutes</w:t>
      </w:r>
      <w:proofErr w:type="spellEnd"/>
      <w:r w:rsidR="00B346A4" w:rsidRPr="00B346A4">
        <w:t xml:space="preserve"> ago</w:t>
      </w:r>
      <w:r w:rsidR="00B346A4">
        <w:rPr>
          <w:rFonts w:hint="eastAsia"/>
        </w:rPr>
        <w:t xml:space="preserve">      </w:t>
      </w:r>
      <w:r w:rsidR="00B346A4" w:rsidRPr="00B346A4">
        <w:t>509.</w:t>
      </w:r>
      <w:r w:rsidR="005A1511">
        <w:rPr>
          <w:rFonts w:hint="eastAsia"/>
        </w:rPr>
        <w:t>8</w:t>
      </w:r>
      <w:r w:rsidR="00B346A4" w:rsidRPr="00B346A4">
        <w:t xml:space="preserve"> MB</w:t>
      </w:r>
    </w:p>
    <w:p w:rsidR="001B11F3" w:rsidRDefault="00C62D09" w:rsidP="00C62D09">
      <w:pPr>
        <w:pStyle w:val="4"/>
        <w:ind w:firstLineChars="0" w:firstLine="0"/>
        <w:rPr>
          <w:ins w:id="77" w:author="think" w:date="2015-09-10T16:32:00Z"/>
        </w:rPr>
      </w:pPr>
      <w:r>
        <w:rPr>
          <w:rFonts w:hint="eastAsia"/>
        </w:rPr>
        <w:t xml:space="preserve">2. </w:t>
      </w:r>
      <w:r w:rsidR="001B11F3">
        <w:rPr>
          <w:rFonts w:hint="eastAsia"/>
        </w:rPr>
        <w:t>动态挂载</w:t>
      </w:r>
    </w:p>
    <w:p w:rsidR="00C72E98" w:rsidRPr="00C72E98" w:rsidRDefault="00C72E98" w:rsidP="00C72E98">
      <w:ins w:id="78" w:author="think" w:date="2015-09-10T16:32:00Z">
        <w:r>
          <w:rPr>
            <w:rStyle w:val="aff"/>
          </w:rPr>
          <w:commentReference w:id="79"/>
        </w:r>
      </w:ins>
    </w:p>
    <w:p w:rsidR="00207C52" w:rsidRDefault="00207C52" w:rsidP="00945BD7">
      <w:pPr>
        <w:pStyle w:val="af8"/>
      </w:pPr>
      <w:r>
        <w:rPr>
          <w:rFonts w:hint="eastAsia"/>
        </w:rPr>
        <w:t>#</w:t>
      </w:r>
      <w:r w:rsidR="00AE34B1">
        <w:rPr>
          <w:rFonts w:hint="eastAsia"/>
        </w:rPr>
        <w:t xml:space="preserve"> T</w:t>
      </w:r>
      <w:r>
        <w:rPr>
          <w:rFonts w:hint="eastAsia"/>
        </w:rPr>
        <w:t xml:space="preserve">his Dockerfile will use </w:t>
      </w:r>
      <w:r w:rsidR="002019E7" w:rsidRPr="002019E7">
        <w:t>dynamic</w:t>
      </w:r>
      <w:r w:rsidR="002019E7" w:rsidRPr="002019E7">
        <w:rPr>
          <w:rFonts w:hint="eastAsia"/>
        </w:rPr>
        <w:t xml:space="preserve"> </w:t>
      </w:r>
      <w:r>
        <w:rPr>
          <w:rFonts w:hint="eastAsia"/>
        </w:rPr>
        <w:t xml:space="preserve">VOLUME to </w:t>
      </w:r>
      <w:r w:rsidR="002019E7">
        <w:rPr>
          <w:rFonts w:hint="eastAsia"/>
        </w:rPr>
        <w:t>mount the Host SRC code</w:t>
      </w:r>
    </w:p>
    <w:p w:rsidR="002019E7" w:rsidRDefault="002019E7" w:rsidP="00945BD7">
      <w:pPr>
        <w:pStyle w:val="af8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container.</w:t>
      </w:r>
    </w:p>
    <w:p w:rsidR="001B11F3" w:rsidRDefault="001B11F3" w:rsidP="00945BD7">
      <w:pPr>
        <w:pStyle w:val="af8"/>
      </w:pPr>
      <w:proofErr w:type="gramStart"/>
      <w:r>
        <w:rPr>
          <w:rFonts w:hint="eastAsia"/>
        </w:rPr>
        <w:t xml:space="preserve">FROM  </w:t>
      </w:r>
      <w:proofErr w:type="spellStart"/>
      <w:r>
        <w:rPr>
          <w:rFonts w:hint="eastAsia"/>
        </w:rPr>
        <w:t>tomcat:https</w:t>
      </w:r>
      <w:proofErr w:type="spellEnd"/>
      <w:proofErr w:type="gramEnd"/>
    </w:p>
    <w:p w:rsidR="001B11F3" w:rsidRDefault="001B11F3" w:rsidP="00945BD7">
      <w:pPr>
        <w:pStyle w:val="af8"/>
      </w:pPr>
      <w:r>
        <w:rPr>
          <w:rFonts w:hint="eastAsia"/>
        </w:rPr>
        <w:t xml:space="preserve">MAINTAINER   </w:t>
      </w:r>
      <w:proofErr w:type="spellStart"/>
      <w:r>
        <w:t>Wentao</w:t>
      </w:r>
      <w:proofErr w:type="spellEnd"/>
      <w:r>
        <w:t xml:space="preserve"> &lt;</w:t>
      </w:r>
      <w:hyperlink r:id="rId12" w:history="1">
        <w:r w:rsidRPr="003724D1">
          <w:rPr>
            <w:rStyle w:val="af6"/>
            <w:rFonts w:hint="eastAsia"/>
          </w:rPr>
          <w:t>wentao@huawei.com</w:t>
        </w:r>
      </w:hyperlink>
      <w:r>
        <w:rPr>
          <w:rFonts w:hint="eastAsia"/>
        </w:rPr>
        <w:t>&gt;</w:t>
      </w:r>
    </w:p>
    <w:p w:rsidR="001B11F3" w:rsidRDefault="001B11F3" w:rsidP="00945BD7">
      <w:pPr>
        <w:pStyle w:val="af8"/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/local/tomcat/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myproj</w:t>
      </w:r>
      <w:proofErr w:type="spellEnd"/>
    </w:p>
    <w:p w:rsidR="001B11F3" w:rsidRDefault="001B11F3" w:rsidP="00945BD7">
      <w:pPr>
        <w:pStyle w:val="af8"/>
      </w:pPr>
      <w:r>
        <w:rPr>
          <w:rFonts w:hint="eastAsia"/>
        </w:rPr>
        <w:t>VOLUME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/local/tomcat/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myproj</w:t>
      </w:r>
      <w:proofErr w:type="spellEnd"/>
    </w:p>
    <w:p w:rsidR="001B11F3" w:rsidRDefault="001B11F3" w:rsidP="00D04CBB">
      <w:pPr>
        <w:pStyle w:val="af7"/>
      </w:pPr>
      <w:r>
        <w:rPr>
          <w:rFonts w:hint="eastAsia"/>
        </w:rPr>
        <w:t>动态导入实际上在容器里只创建了一个用来放源代码</w:t>
      </w:r>
      <w:ins w:id="80" w:author="think" w:date="2015-09-10T16:32:00Z">
        <w:r w:rsidR="00A707D1">
          <w:rPr>
            <w:rFonts w:hint="eastAsia"/>
          </w:rPr>
          <w:t>的</w:t>
        </w:r>
      </w:ins>
      <w:r w:rsidR="00AF6618">
        <w:rPr>
          <w:rFonts w:hint="eastAsia"/>
        </w:rPr>
        <w:t>数据</w:t>
      </w:r>
      <w:r>
        <w:rPr>
          <w:rFonts w:hint="eastAsia"/>
        </w:rPr>
        <w:t>卷，</w:t>
      </w:r>
      <w:del w:id="81" w:author="think" w:date="2015-09-10T16:34:00Z">
        <w:r w:rsidDel="00A707D1">
          <w:rPr>
            <w:rFonts w:hint="eastAsia"/>
          </w:rPr>
          <w:delText>当</w:delText>
        </w:r>
      </w:del>
      <w:ins w:id="82" w:author="think" w:date="2015-09-10T16:34:00Z">
        <w:r w:rsidR="00A707D1">
          <w:rPr>
            <w:rFonts w:hint="eastAsia"/>
          </w:rPr>
          <w:t>只有在</w:t>
        </w:r>
      </w:ins>
      <w:r>
        <w:rPr>
          <w:rFonts w:hint="eastAsia"/>
        </w:rPr>
        <w:t>执行</w:t>
      </w:r>
      <w:proofErr w:type="spellStart"/>
      <w:r>
        <w:rPr>
          <w:rFonts w:hint="eastAsia"/>
        </w:rPr>
        <w:t>docker</w:t>
      </w:r>
      <w:proofErr w:type="spellEnd"/>
      <w:r w:rsidR="00C16EF7">
        <w:rPr>
          <w:rFonts w:hint="eastAsia"/>
        </w:rPr>
        <w:t xml:space="preserve"> </w:t>
      </w:r>
      <w:r>
        <w:rPr>
          <w:rFonts w:hint="eastAsia"/>
        </w:rPr>
        <w:t>run</w:t>
      </w:r>
      <w:r>
        <w:rPr>
          <w:rFonts w:hint="eastAsia"/>
        </w:rPr>
        <w:t>命令时，源码</w:t>
      </w:r>
      <w:ins w:id="83" w:author="think" w:date="2015-09-10T16:34:00Z">
        <w:r w:rsidR="00A707D1">
          <w:rPr>
            <w:rFonts w:hint="eastAsia"/>
          </w:rPr>
          <w:t>才会</w:t>
        </w:r>
      </w:ins>
      <w:del w:id="84" w:author="think" w:date="2015-09-10T16:34:00Z">
        <w:r w:rsidR="008D02B4" w:rsidDel="00A707D1">
          <w:rPr>
            <w:rFonts w:hint="eastAsia"/>
          </w:rPr>
          <w:delText>将</w:delText>
        </w:r>
      </w:del>
      <w:r w:rsidR="008D02B4">
        <w:rPr>
          <w:rFonts w:hint="eastAsia"/>
        </w:rPr>
        <w:t>动态地</w:t>
      </w:r>
      <w:r>
        <w:rPr>
          <w:rFonts w:hint="eastAsia"/>
        </w:rPr>
        <w:t>挂载到容器中。</w:t>
      </w:r>
    </w:p>
    <w:p w:rsidR="001B11F3" w:rsidRDefault="00F673C6" w:rsidP="00945BD7">
      <w:pPr>
        <w:pStyle w:val="af8"/>
      </w:pPr>
      <w:r>
        <w:t>#</w:t>
      </w:r>
      <w:r w:rsidR="00D1662E">
        <w:rPr>
          <w:rFonts w:hint="eastAsia"/>
        </w:rPr>
        <w:t xml:space="preserve"> </w:t>
      </w:r>
      <w:proofErr w:type="spellStart"/>
      <w:proofErr w:type="gramStart"/>
      <w:r w:rsidR="001B11F3">
        <w:rPr>
          <w:rFonts w:hint="eastAsia"/>
        </w:rPr>
        <w:t>docker</w:t>
      </w:r>
      <w:proofErr w:type="spellEnd"/>
      <w:proofErr w:type="gramEnd"/>
      <w:r w:rsidR="001B11F3">
        <w:rPr>
          <w:rFonts w:hint="eastAsia"/>
        </w:rPr>
        <w:t xml:space="preserve"> run -</w:t>
      </w:r>
      <w:proofErr w:type="spellStart"/>
      <w:r w:rsidR="001B11F3">
        <w:rPr>
          <w:rFonts w:hint="eastAsia"/>
        </w:rPr>
        <w:t>ti</w:t>
      </w:r>
      <w:proofErr w:type="spellEnd"/>
      <w:r w:rsidR="001B11F3">
        <w:rPr>
          <w:rFonts w:hint="eastAsia"/>
        </w:rPr>
        <w:t xml:space="preserve"> </w:t>
      </w:r>
      <w:r w:rsidR="001B11F3">
        <w:t>–</w:t>
      </w:r>
      <w:r w:rsidR="001B11F3">
        <w:rPr>
          <w:rFonts w:hint="eastAsia"/>
        </w:rPr>
        <w:t>v $(</w:t>
      </w:r>
      <w:proofErr w:type="spellStart"/>
      <w:r w:rsidR="001B11F3">
        <w:rPr>
          <w:rFonts w:hint="eastAsia"/>
        </w:rPr>
        <w:t>pwd</w:t>
      </w:r>
      <w:proofErr w:type="spellEnd"/>
      <w:r w:rsidR="001B11F3">
        <w:rPr>
          <w:rFonts w:hint="eastAsia"/>
        </w:rPr>
        <w:t>)/</w:t>
      </w:r>
      <w:proofErr w:type="spellStart"/>
      <w:r w:rsidR="001B11F3">
        <w:rPr>
          <w:rFonts w:hint="eastAsia"/>
        </w:rPr>
        <w:t>websrc</w:t>
      </w:r>
      <w:proofErr w:type="spellEnd"/>
      <w:r w:rsidR="001B11F3">
        <w:rPr>
          <w:rFonts w:hint="eastAsia"/>
        </w:rPr>
        <w:t>:/</w:t>
      </w:r>
      <w:proofErr w:type="spellStart"/>
      <w:r w:rsidR="001B11F3">
        <w:rPr>
          <w:rFonts w:hint="eastAsia"/>
        </w:rPr>
        <w:t>usr</w:t>
      </w:r>
      <w:proofErr w:type="spellEnd"/>
      <w:r w:rsidR="001B11F3">
        <w:rPr>
          <w:rFonts w:hint="eastAsia"/>
        </w:rPr>
        <w:t>/local/tomcat/</w:t>
      </w:r>
      <w:proofErr w:type="spellStart"/>
      <w:r w:rsidR="001B11F3">
        <w:rPr>
          <w:rFonts w:hint="eastAsia"/>
        </w:rPr>
        <w:t>webapps</w:t>
      </w:r>
      <w:proofErr w:type="spellEnd"/>
      <w:r w:rsidR="001B11F3">
        <w:rPr>
          <w:rFonts w:hint="eastAsia"/>
        </w:rPr>
        <w:t>/</w:t>
      </w:r>
      <w:proofErr w:type="spellStart"/>
      <w:r w:rsidR="001B11F3">
        <w:rPr>
          <w:rFonts w:hint="eastAsia"/>
        </w:rPr>
        <w:t>myproj</w:t>
      </w:r>
      <w:proofErr w:type="spellEnd"/>
      <w:r w:rsidR="001B11F3">
        <w:rPr>
          <w:rFonts w:hint="eastAsia"/>
        </w:rPr>
        <w:t xml:space="preserve">  </w:t>
      </w:r>
      <w:r w:rsidR="000E3AFA">
        <w:rPr>
          <w:rFonts w:hint="eastAsia"/>
        </w:rPr>
        <w:t>myweb</w:t>
      </w:r>
      <w:r w:rsidR="000E3AFA">
        <w:t>:</w:t>
      </w:r>
      <w:r w:rsidR="000E3AFA">
        <w:rPr>
          <w:rFonts w:hint="eastAsia"/>
        </w:rPr>
        <w:t>v1</w:t>
      </w:r>
    </w:p>
    <w:p w:rsidR="001B11F3" w:rsidRPr="007150F2" w:rsidRDefault="001B11F3" w:rsidP="00D04CBB">
      <w:pPr>
        <w:pStyle w:val="af7"/>
      </w:pPr>
      <w:r>
        <w:rPr>
          <w:rFonts w:hint="eastAsia"/>
        </w:rPr>
        <w:t>这种方式也可以将</w:t>
      </w:r>
      <w:r>
        <w:rPr>
          <w:rFonts w:hint="eastAsia"/>
        </w:rPr>
        <w:t>web</w:t>
      </w:r>
      <w:r w:rsidR="004470BD">
        <w:rPr>
          <w:rFonts w:hint="eastAsia"/>
        </w:rPr>
        <w:t>部署成功，读者可以自行检验。</w:t>
      </w:r>
    </w:p>
    <w:p w:rsidR="001B11F3" w:rsidRDefault="00E136CC" w:rsidP="00D04CBB">
      <w:del w:id="85" w:author="think" w:date="2015-09-10T16:33:00Z">
        <w:r w:rsidDel="00A707D1">
          <w:rPr>
            <w:rFonts w:hint="eastAsia"/>
          </w:rPr>
          <w:delText>我们</w:delText>
        </w:r>
      </w:del>
      <w:r>
        <w:rPr>
          <w:rFonts w:hint="eastAsia"/>
        </w:rPr>
        <w:t>总结</w:t>
      </w:r>
      <w:ins w:id="86" w:author="think" w:date="2015-09-10T16:33:00Z">
        <w:r w:rsidR="00A707D1">
          <w:rPr>
            <w:rFonts w:hint="eastAsia"/>
          </w:rPr>
          <w:t>一</w:t>
        </w:r>
      </w:ins>
      <w:r>
        <w:rPr>
          <w:rFonts w:hint="eastAsia"/>
        </w:rPr>
        <w:t>下，</w:t>
      </w:r>
      <w:r w:rsidR="00003872">
        <w:rPr>
          <w:rFonts w:hint="eastAsia"/>
        </w:rPr>
        <w:t>静态导入和动态挂载各有优缺点。</w:t>
      </w:r>
      <w:del w:id="87" w:author="think" w:date="2015-09-10T16:34:00Z">
        <w:r w:rsidR="001B11F3" w:rsidDel="00A707D1">
          <w:rPr>
            <w:rFonts w:hint="eastAsia"/>
          </w:rPr>
          <w:delText>静态导入将源码</w:delText>
        </w:r>
      </w:del>
      <w:r w:rsidR="001B11F3">
        <w:rPr>
          <w:rFonts w:hint="eastAsia"/>
        </w:rPr>
        <w:t>在制作镜像的</w:t>
      </w:r>
      <w:r w:rsidR="00077106">
        <w:rPr>
          <w:rFonts w:hint="eastAsia"/>
        </w:rPr>
        <w:t>时候</w:t>
      </w:r>
      <w:ins w:id="88" w:author="think" w:date="2015-09-10T16:34:00Z">
        <w:r w:rsidR="00A707D1">
          <w:rPr>
            <w:rFonts w:hint="eastAsia"/>
          </w:rPr>
          <w:t>，</w:t>
        </w:r>
        <w:r w:rsidR="00A707D1">
          <w:rPr>
            <w:rFonts w:hint="eastAsia"/>
          </w:rPr>
          <w:lastRenderedPageBreak/>
          <w:t>静态导入法会直接将源码</w:t>
        </w:r>
      </w:ins>
      <w:del w:id="89" w:author="think" w:date="2015-09-10T16:34:00Z">
        <w:r w:rsidR="001B11F3" w:rsidDel="00A707D1">
          <w:rPr>
            <w:rFonts w:hint="eastAsia"/>
          </w:rPr>
          <w:delText>就</w:delText>
        </w:r>
      </w:del>
      <w:r w:rsidR="001B11F3">
        <w:rPr>
          <w:rFonts w:hint="eastAsia"/>
        </w:rPr>
        <w:t>导入到镜像中，干净利索，镜像独立，无论在什么地方只要有</w:t>
      </w:r>
      <w:r w:rsidR="000E1611">
        <w:rPr>
          <w:rFonts w:hint="eastAsia"/>
        </w:rPr>
        <w:t>D</w:t>
      </w:r>
      <w:r w:rsidR="001B11F3">
        <w:rPr>
          <w:rFonts w:hint="eastAsia"/>
        </w:rPr>
        <w:t>ocker</w:t>
      </w:r>
      <w:r w:rsidR="001B11F3">
        <w:rPr>
          <w:rFonts w:hint="eastAsia"/>
        </w:rPr>
        <w:t>环境就可以运</w:t>
      </w:r>
      <w:r w:rsidR="00014C95">
        <w:rPr>
          <w:rFonts w:hint="eastAsia"/>
        </w:rPr>
        <w:t>行部署成功。但是如果在开发阶段，需要频繁的修改源码，就很不方便；</w:t>
      </w:r>
      <w:r w:rsidR="00547A36">
        <w:rPr>
          <w:rFonts w:hint="eastAsia"/>
        </w:rPr>
        <w:t>而</w:t>
      </w:r>
      <w:ins w:id="90" w:author="think" w:date="2015-09-10T16:35:00Z">
        <w:r w:rsidR="00A707D1">
          <w:rPr>
            <w:rFonts w:hint="eastAsia"/>
          </w:rPr>
          <w:t>在</w:t>
        </w:r>
      </w:ins>
      <w:r w:rsidR="001B11F3">
        <w:rPr>
          <w:rFonts w:hint="eastAsia"/>
        </w:rPr>
        <w:t>动态挂载的方式</w:t>
      </w:r>
      <w:ins w:id="91" w:author="think" w:date="2015-09-10T16:35:00Z">
        <w:r w:rsidR="00A707D1">
          <w:rPr>
            <w:rFonts w:hint="eastAsia"/>
          </w:rPr>
          <w:t>中</w:t>
        </w:r>
      </w:ins>
      <w:r w:rsidR="001B11F3">
        <w:rPr>
          <w:rFonts w:hint="eastAsia"/>
        </w:rPr>
        <w:t>，</w:t>
      </w:r>
      <w:r w:rsidR="00424F00">
        <w:rPr>
          <w:rFonts w:hint="eastAsia"/>
        </w:rPr>
        <w:t>h</w:t>
      </w:r>
      <w:r w:rsidR="001B11F3">
        <w:rPr>
          <w:rFonts w:hint="eastAsia"/>
        </w:rPr>
        <w:t>ost</w:t>
      </w:r>
      <w:del w:id="92" w:author="think" w:date="2015-09-10T16:35:00Z">
        <w:r w:rsidR="001B11F3" w:rsidDel="00A707D1">
          <w:rPr>
            <w:rFonts w:hint="eastAsia"/>
          </w:rPr>
          <w:delText>上</w:delText>
        </w:r>
      </w:del>
      <w:r w:rsidR="001B11F3">
        <w:rPr>
          <w:rFonts w:hint="eastAsia"/>
        </w:rPr>
        <w:t>和容器</w:t>
      </w:r>
      <w:ins w:id="93" w:author="think" w:date="2015-09-10T16:35:00Z">
        <w:r w:rsidR="00A707D1">
          <w:rPr>
            <w:rFonts w:hint="eastAsia"/>
          </w:rPr>
          <w:t>会</w:t>
        </w:r>
      </w:ins>
      <w:del w:id="94" w:author="think" w:date="2015-09-10T16:35:00Z">
        <w:r w:rsidR="001B11F3" w:rsidDel="00A707D1">
          <w:rPr>
            <w:rFonts w:hint="eastAsia"/>
          </w:rPr>
          <w:delText>中</w:delText>
        </w:r>
      </w:del>
      <w:r w:rsidR="001B11F3">
        <w:rPr>
          <w:rFonts w:hint="eastAsia"/>
        </w:rPr>
        <w:t>共享一份源码，在开发阶段，可以使用这种方式，</w:t>
      </w:r>
      <w:del w:id="95" w:author="think" w:date="2015-09-10T16:35:00Z">
        <w:r w:rsidR="001B11F3" w:rsidDel="00A707D1">
          <w:rPr>
            <w:rFonts w:hint="eastAsia"/>
          </w:rPr>
          <w:delText>当</w:delText>
        </w:r>
      </w:del>
      <w:ins w:id="96" w:author="think" w:date="2015-09-10T16:35:00Z">
        <w:r w:rsidR="00A707D1">
          <w:rPr>
            <w:rFonts w:hint="eastAsia"/>
          </w:rPr>
          <w:t>若</w:t>
        </w:r>
      </w:ins>
      <w:r w:rsidR="001B11F3">
        <w:rPr>
          <w:rFonts w:hint="eastAsia"/>
        </w:rPr>
        <w:t>发现问题，</w:t>
      </w:r>
      <w:ins w:id="97" w:author="think" w:date="2015-09-10T16:35:00Z">
        <w:r w:rsidR="00A707D1">
          <w:rPr>
            <w:rFonts w:hint="eastAsia"/>
          </w:rPr>
          <w:t>可</w:t>
        </w:r>
      </w:ins>
      <w:r w:rsidR="001B11F3">
        <w:rPr>
          <w:rFonts w:hint="eastAsia"/>
        </w:rPr>
        <w:t>随时修改，修改后立即生效，</w:t>
      </w:r>
      <w:r w:rsidR="00A748A5">
        <w:rPr>
          <w:rFonts w:hint="eastAsia"/>
        </w:rPr>
        <w:t>省去镜像制作的过程，</w:t>
      </w:r>
      <w:r w:rsidR="001B11F3">
        <w:rPr>
          <w:rFonts w:hint="eastAsia"/>
        </w:rPr>
        <w:t>提高调试效率。</w:t>
      </w:r>
    </w:p>
    <w:p w:rsidR="001B11F3" w:rsidRPr="00D559D8" w:rsidRDefault="001B11F3" w:rsidP="00C328D4">
      <w:pPr>
        <w:pStyle w:val="afb"/>
        <w:ind w:firstLineChars="0" w:firstLine="0"/>
      </w:pPr>
      <w:r w:rsidRPr="00BC1214">
        <w:rPr>
          <w:rFonts w:ascii="黑体" w:eastAsia="黑体" w:hAnsi="黑体" w:hint="eastAsia"/>
          <w:sz w:val="24"/>
        </w:rPr>
        <w:t>提示</w:t>
      </w:r>
      <w:r w:rsidR="00BC1214">
        <w:rPr>
          <w:rFonts w:hint="eastAsia"/>
        </w:rPr>
        <w:t xml:space="preserve"> </w:t>
      </w:r>
      <w:r w:rsidRPr="00F66F6B">
        <w:rPr>
          <w:rFonts w:hint="eastAsia"/>
        </w:rPr>
        <w:t>可以在工程目录下创建两个</w:t>
      </w:r>
      <w:proofErr w:type="spellStart"/>
      <w:r w:rsidRPr="00F66F6B">
        <w:rPr>
          <w:rFonts w:hint="eastAsia"/>
        </w:rPr>
        <w:t>Dockerfile</w:t>
      </w:r>
      <w:proofErr w:type="spellEnd"/>
      <w:r w:rsidRPr="00F66F6B">
        <w:rPr>
          <w:rFonts w:hint="eastAsia"/>
        </w:rPr>
        <w:t>，一个用于发布版本，</w:t>
      </w:r>
      <w:ins w:id="98" w:author="think" w:date="2015-09-10T16:35:00Z">
        <w:r w:rsidR="00A707D1">
          <w:rPr>
            <w:rFonts w:hint="eastAsia"/>
          </w:rPr>
          <w:t>此时采</w:t>
        </w:r>
      </w:ins>
      <w:r w:rsidRPr="00F66F6B">
        <w:rPr>
          <w:rFonts w:hint="eastAsia"/>
        </w:rPr>
        <w:t>用静态导入的方式；另一个用于调试，</w:t>
      </w:r>
      <w:ins w:id="99" w:author="think" w:date="2015-09-10T16:35:00Z">
        <w:r w:rsidR="00A707D1">
          <w:rPr>
            <w:rFonts w:hint="eastAsia"/>
          </w:rPr>
          <w:t>这里</w:t>
        </w:r>
      </w:ins>
      <w:r w:rsidRPr="00F66F6B">
        <w:rPr>
          <w:rFonts w:hint="eastAsia"/>
        </w:rPr>
        <w:t>使用动态挂载方式</w:t>
      </w:r>
      <w:r w:rsidR="00923E25">
        <w:rPr>
          <w:rFonts w:hint="eastAsia"/>
        </w:rPr>
        <w:t>。</w:t>
      </w:r>
      <w:proofErr w:type="spellStart"/>
      <w:r w:rsidRPr="00F66F6B">
        <w:rPr>
          <w:rFonts w:hint="eastAsia"/>
        </w:rPr>
        <w:t>docker</w:t>
      </w:r>
      <w:proofErr w:type="spellEnd"/>
      <w:r w:rsidRPr="00F66F6B">
        <w:rPr>
          <w:rFonts w:hint="eastAsia"/>
        </w:rPr>
        <w:t xml:space="preserve"> build</w:t>
      </w:r>
      <w:r w:rsidRPr="00F66F6B">
        <w:rPr>
          <w:rFonts w:hint="eastAsia"/>
        </w:rPr>
        <w:t>是可以</w:t>
      </w:r>
      <w:r w:rsidR="00E55E22">
        <w:rPr>
          <w:rFonts w:hint="eastAsia"/>
        </w:rPr>
        <w:t>指</w:t>
      </w:r>
      <w:r w:rsidRPr="00F66F6B">
        <w:rPr>
          <w:rFonts w:hint="eastAsia"/>
        </w:rPr>
        <w:t>定</w:t>
      </w:r>
      <w:r w:rsidR="00A105F6">
        <w:rPr>
          <w:rFonts w:hint="eastAsia"/>
        </w:rPr>
        <w:t>D</w:t>
      </w:r>
      <w:r w:rsidRPr="00F66F6B">
        <w:rPr>
          <w:rFonts w:hint="eastAsia"/>
        </w:rPr>
        <w:t>ockerfile</w:t>
      </w:r>
      <w:r w:rsidRPr="00F66F6B">
        <w:rPr>
          <w:rFonts w:hint="eastAsia"/>
        </w:rPr>
        <w:t>的（</w:t>
      </w:r>
      <w:r w:rsidRPr="00F66F6B">
        <w:rPr>
          <w:rFonts w:hint="eastAsia"/>
        </w:rPr>
        <w:t>-f</w:t>
      </w:r>
      <w:r w:rsidRPr="00F66F6B">
        <w:rPr>
          <w:rFonts w:hint="eastAsia"/>
        </w:rPr>
        <w:t>选项）</w:t>
      </w:r>
      <w:r>
        <w:rPr>
          <w:rFonts w:hint="eastAsia"/>
        </w:rPr>
        <w:t>。</w:t>
      </w:r>
    </w:p>
    <w:p w:rsidR="001B11F3" w:rsidRDefault="00F03CE4" w:rsidP="004B207F">
      <w:pPr>
        <w:pStyle w:val="3"/>
        <w:ind w:firstLineChars="0" w:firstLine="0"/>
      </w:pPr>
      <w:bookmarkStart w:id="100" w:name="_Toc427088801"/>
      <w:r>
        <w:rPr>
          <w:rFonts w:hint="eastAsia"/>
        </w:rPr>
        <w:t>8</w:t>
      </w:r>
      <w:r w:rsidR="0072251D">
        <w:rPr>
          <w:rFonts w:hint="eastAsia"/>
        </w:rPr>
        <w:t>.</w:t>
      </w:r>
      <w:r w:rsidR="004B207F">
        <w:rPr>
          <w:rFonts w:hint="eastAsia"/>
        </w:rPr>
        <w:t>2</w:t>
      </w:r>
      <w:r w:rsidR="006E67EB">
        <w:rPr>
          <w:rFonts w:hint="eastAsia"/>
        </w:rPr>
        <w:t xml:space="preserve">.4 </w:t>
      </w:r>
      <w:r w:rsidR="001B11F3">
        <w:rPr>
          <w:rFonts w:hint="eastAsia"/>
        </w:rPr>
        <w:t>部署与验证</w:t>
      </w:r>
      <w:bookmarkEnd w:id="100"/>
    </w:p>
    <w:p w:rsidR="001B11F3" w:rsidRDefault="00661FE7" w:rsidP="00D04CBB">
      <w:r>
        <w:rPr>
          <w:rFonts w:hint="eastAsia"/>
        </w:rPr>
        <w:t>镜像制作成功后，</w:t>
      </w:r>
      <w:r w:rsidR="00681DDB">
        <w:rPr>
          <w:rFonts w:hint="eastAsia"/>
        </w:rPr>
        <w:t>就可以部署</w:t>
      </w:r>
      <w:r>
        <w:rPr>
          <w:rFonts w:hint="eastAsia"/>
        </w:rPr>
        <w:t>这个容器应用</w:t>
      </w:r>
      <w:r w:rsidR="00681DDB">
        <w:rPr>
          <w:rFonts w:hint="eastAsia"/>
        </w:rPr>
        <w:t>了</w:t>
      </w:r>
      <w:r>
        <w:rPr>
          <w:rFonts w:hint="eastAsia"/>
        </w:rPr>
        <w:t>。</w:t>
      </w:r>
    </w:p>
    <w:p w:rsidR="001B11F3" w:rsidRDefault="001B11F3" w:rsidP="00945BD7">
      <w:pPr>
        <w:pStyle w:val="af8"/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run  -</w:t>
      </w:r>
      <w:proofErr w:type="spellStart"/>
      <w:r>
        <w:rPr>
          <w:rFonts w:hint="eastAsia"/>
        </w:rPr>
        <w:t>ti</w:t>
      </w:r>
      <w:proofErr w:type="spellEnd"/>
      <w:r w:rsidR="00B16448">
        <w:rPr>
          <w:rFonts w:hint="eastAsia"/>
        </w:rPr>
        <w:t xml:space="preserve"> </w:t>
      </w:r>
      <w:r w:rsidR="00B16448">
        <w:t>–</w:t>
      </w:r>
      <w:r w:rsidR="00B16448">
        <w:rPr>
          <w:rFonts w:hint="eastAsia"/>
        </w:rPr>
        <w:t>p 80:8080</w:t>
      </w:r>
      <w:r>
        <w:rPr>
          <w:rFonts w:hint="eastAsia"/>
        </w:rPr>
        <w:t xml:space="preserve">  </w:t>
      </w:r>
      <w:r w:rsidR="00DF55E7">
        <w:rPr>
          <w:rFonts w:hint="eastAsia"/>
        </w:rPr>
        <w:t>myweb</w:t>
      </w:r>
      <w:r w:rsidR="00DF55E7">
        <w:t>:</w:t>
      </w:r>
      <w:r w:rsidR="00DF55E7">
        <w:rPr>
          <w:rFonts w:hint="eastAsia"/>
        </w:rPr>
        <w:t>v1</w:t>
      </w:r>
    </w:p>
    <w:p w:rsidR="001B11F3" w:rsidRDefault="006C31C1" w:rsidP="00D04CBB">
      <w:r>
        <w:rPr>
          <w:rFonts w:hint="eastAsia"/>
        </w:rPr>
        <w:t>当然</w:t>
      </w:r>
      <w:r w:rsidR="001B11F3">
        <w:rPr>
          <w:rFonts w:hint="eastAsia"/>
        </w:rPr>
        <w:t>如果是动态挂载的，还需要加上</w:t>
      </w:r>
      <w:r w:rsidR="001B11F3">
        <w:rPr>
          <w:rFonts w:hint="eastAsia"/>
        </w:rPr>
        <w:t>-v</w:t>
      </w:r>
      <w:r w:rsidR="00B76699">
        <w:rPr>
          <w:rFonts w:hint="eastAsia"/>
        </w:rPr>
        <w:t>参数。</w:t>
      </w:r>
      <w:r w:rsidR="001B11F3">
        <w:rPr>
          <w:rFonts w:hint="eastAsia"/>
        </w:rPr>
        <w:t>如果以上步骤部署成功，</w:t>
      </w:r>
      <w:del w:id="101" w:author="think" w:date="2015-09-10T16:36:00Z">
        <w:r w:rsidR="001B11F3" w:rsidDel="005360FD">
          <w:rPr>
            <w:rFonts w:hint="eastAsia"/>
          </w:rPr>
          <w:delText>我们可</w:delText>
        </w:r>
      </w:del>
      <w:ins w:id="102" w:author="think" w:date="2015-09-10T16:36:00Z">
        <w:r w:rsidR="005360FD">
          <w:rPr>
            <w:rFonts w:hint="eastAsia"/>
          </w:rPr>
          <w:t>则</w:t>
        </w:r>
      </w:ins>
      <w:r w:rsidR="001B11F3">
        <w:rPr>
          <w:rFonts w:hint="eastAsia"/>
        </w:rPr>
        <w:t>以通过</w:t>
      </w:r>
      <w:r w:rsidR="001B11F3">
        <w:rPr>
          <w:rFonts w:hint="eastAsia"/>
        </w:rPr>
        <w:t>Chrome</w:t>
      </w:r>
      <w:r w:rsidR="001B11F3">
        <w:rPr>
          <w:rFonts w:hint="eastAsia"/>
        </w:rPr>
        <w:t>等浏览器访问该站点。</w:t>
      </w:r>
    </w:p>
    <w:p w:rsidR="001B11F3" w:rsidRPr="001B11F3" w:rsidRDefault="001D57FA" w:rsidP="000F3C2D">
      <w:pPr>
        <w:pStyle w:val="afb"/>
        <w:ind w:firstLineChars="0" w:firstLine="0"/>
      </w:pPr>
      <w:r w:rsidRPr="004F4B6A">
        <w:rPr>
          <w:rFonts w:ascii="黑体" w:eastAsia="黑体" w:hAnsi="黑体" w:hint="eastAsia"/>
          <w:sz w:val="24"/>
        </w:rPr>
        <w:t>提示</w:t>
      </w:r>
      <w:r w:rsidR="004F4B6A">
        <w:rPr>
          <w:rFonts w:hint="eastAsia"/>
        </w:rPr>
        <w:t xml:space="preserve"> </w:t>
      </w:r>
      <w:r w:rsidR="00C17455">
        <w:t>T</w:t>
      </w:r>
      <w:r w:rsidR="00C17455">
        <w:rPr>
          <w:rFonts w:hint="eastAsia"/>
        </w:rPr>
        <w:t>omcat</w:t>
      </w:r>
      <w:r w:rsidR="00C17455">
        <w:rPr>
          <w:rFonts w:hint="eastAsia"/>
        </w:rPr>
        <w:t>中</w:t>
      </w:r>
      <w:r w:rsidR="00C17455">
        <w:rPr>
          <w:rFonts w:hint="eastAsia"/>
        </w:rPr>
        <w:t>server.xml</w:t>
      </w:r>
      <w:r w:rsidR="00022599">
        <w:rPr>
          <w:rFonts w:hint="eastAsia"/>
        </w:rPr>
        <w:t>的配置里，这里</w:t>
      </w:r>
      <w:r w:rsidR="00C17455">
        <w:rPr>
          <w:rFonts w:hint="eastAsia"/>
        </w:rPr>
        <w:t>配的是</w:t>
      </w:r>
      <w:r w:rsidR="00C17455">
        <w:rPr>
          <w:rFonts w:hint="eastAsia"/>
        </w:rPr>
        <w:t>8080</w:t>
      </w:r>
      <w:r w:rsidR="00C17455">
        <w:rPr>
          <w:rFonts w:hint="eastAsia"/>
        </w:rPr>
        <w:t>端口，如果读者想用其他端口，可自行修改</w:t>
      </w:r>
      <w:r w:rsidR="00DD1FAA">
        <w:rPr>
          <w:rFonts w:hint="eastAsia"/>
        </w:rPr>
        <w:t>。</w:t>
      </w:r>
    </w:p>
    <w:p w:rsidR="00872097" w:rsidRDefault="00836A6F" w:rsidP="003D6BA3">
      <w:pPr>
        <w:pStyle w:val="2"/>
        <w:numPr>
          <w:ilvl w:val="1"/>
          <w:numId w:val="4"/>
        </w:numPr>
      </w:pPr>
      <w:bookmarkStart w:id="103" w:name="_Toc427088804"/>
      <w:r>
        <w:rPr>
          <w:rFonts w:hint="eastAsia"/>
        </w:rPr>
        <w:t xml:space="preserve"> </w:t>
      </w:r>
      <w:r w:rsidR="008B6FAC">
        <w:rPr>
          <w:rFonts w:hint="eastAsia"/>
        </w:rPr>
        <w:t>为</w:t>
      </w:r>
      <w:r w:rsidR="00AD238F">
        <w:rPr>
          <w:rFonts w:hint="eastAsia"/>
        </w:rPr>
        <w:t>W</w:t>
      </w:r>
      <w:r w:rsidR="008B6FAC">
        <w:rPr>
          <w:rFonts w:hint="eastAsia"/>
        </w:rPr>
        <w:t>eb</w:t>
      </w:r>
      <w:r w:rsidR="008B6FAC">
        <w:rPr>
          <w:rFonts w:hint="eastAsia"/>
        </w:rPr>
        <w:t>站点添加后台服务</w:t>
      </w:r>
      <w:bookmarkEnd w:id="103"/>
    </w:p>
    <w:p w:rsidR="00A602FF" w:rsidRDefault="00F5747E" w:rsidP="00083F8E">
      <w:r>
        <w:rPr>
          <w:rFonts w:hint="eastAsia"/>
        </w:rPr>
        <w:t>在前</w:t>
      </w:r>
      <w:r w:rsidR="005360FD">
        <w:rPr>
          <w:rFonts w:hint="eastAsia"/>
        </w:rPr>
        <w:t>面的</w:t>
      </w:r>
      <w:r>
        <w:rPr>
          <w:rFonts w:hint="eastAsia"/>
        </w:rPr>
        <w:t>章节</w:t>
      </w:r>
      <w:r w:rsidR="005360FD">
        <w:rPr>
          <w:rFonts w:hint="eastAsia"/>
        </w:rPr>
        <w:t>中</w:t>
      </w:r>
      <w:r>
        <w:rPr>
          <w:rFonts w:hint="eastAsia"/>
        </w:rPr>
        <w:t>，已经学习过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  <w:r w:rsidR="00A602FF">
        <w:rPr>
          <w:rFonts w:hint="eastAsia"/>
        </w:rPr>
        <w:t>，</w:t>
      </w:r>
      <w:r w:rsidR="00B8392E">
        <w:rPr>
          <w:rFonts w:hint="eastAsia"/>
        </w:rPr>
        <w:t>使用</w:t>
      </w:r>
      <w:proofErr w:type="spellStart"/>
      <w:r w:rsidR="00B8392E">
        <w:rPr>
          <w:rFonts w:hint="eastAsia"/>
        </w:rPr>
        <w:t>docker</w:t>
      </w:r>
      <w:proofErr w:type="spellEnd"/>
      <w:r w:rsidR="00B8392E">
        <w:rPr>
          <w:rFonts w:hint="eastAsia"/>
        </w:rPr>
        <w:t>-compose</w:t>
      </w:r>
      <w:r w:rsidR="00A602FF">
        <w:rPr>
          <w:rFonts w:hint="eastAsia"/>
        </w:rPr>
        <w:t>可以轻松</w:t>
      </w:r>
      <w:r w:rsidR="00171690">
        <w:rPr>
          <w:rFonts w:hint="eastAsia"/>
        </w:rPr>
        <w:t>地</w:t>
      </w:r>
      <w:r w:rsidR="00A602FF">
        <w:rPr>
          <w:rFonts w:hint="eastAsia"/>
        </w:rPr>
        <w:t>管理多个容器，</w:t>
      </w:r>
      <w:r w:rsidR="003A421F">
        <w:rPr>
          <w:rFonts w:hint="eastAsia"/>
        </w:rPr>
        <w:t>各</w:t>
      </w:r>
      <w:r w:rsidR="00A602FF">
        <w:rPr>
          <w:rFonts w:hint="eastAsia"/>
        </w:rPr>
        <w:t>个容器</w:t>
      </w:r>
      <w:r w:rsidR="005360FD">
        <w:rPr>
          <w:rFonts w:hint="eastAsia"/>
        </w:rPr>
        <w:t>可</w:t>
      </w:r>
      <w:r w:rsidR="00A602FF">
        <w:rPr>
          <w:rFonts w:hint="eastAsia"/>
        </w:rPr>
        <w:t>完成不同的任务和功能。还是以我们的</w:t>
      </w:r>
      <w:r w:rsidR="00A602FF">
        <w:rPr>
          <w:rFonts w:hint="eastAsia"/>
        </w:rPr>
        <w:t>W</w:t>
      </w:r>
      <w:r w:rsidR="00083F8E">
        <w:rPr>
          <w:rFonts w:hint="eastAsia"/>
        </w:rPr>
        <w:t>eb</w:t>
      </w:r>
      <w:r w:rsidR="00A602FF">
        <w:rPr>
          <w:rFonts w:hint="eastAsia"/>
        </w:rPr>
        <w:t>站点为例，一个</w:t>
      </w:r>
      <w:r w:rsidR="00A602FF">
        <w:rPr>
          <w:rFonts w:hint="eastAsia"/>
        </w:rPr>
        <w:t>Web</w:t>
      </w:r>
      <w:r w:rsidR="00A602FF">
        <w:rPr>
          <w:rFonts w:hint="eastAsia"/>
        </w:rPr>
        <w:t>站点是不可能没有后台服务的。假如我们的</w:t>
      </w:r>
      <w:r w:rsidR="00A602FF">
        <w:rPr>
          <w:rFonts w:hint="eastAsia"/>
        </w:rPr>
        <w:t>W</w:t>
      </w:r>
      <w:r w:rsidR="00083F8E">
        <w:rPr>
          <w:rFonts w:hint="eastAsia"/>
        </w:rPr>
        <w:t>eb</w:t>
      </w:r>
      <w:r w:rsidR="00A602FF">
        <w:rPr>
          <w:rFonts w:hint="eastAsia"/>
        </w:rPr>
        <w:t>站点挂了</w:t>
      </w:r>
      <w:r w:rsidR="005D3CC2">
        <w:rPr>
          <w:rFonts w:hint="eastAsia"/>
        </w:rPr>
        <w:t>三</w:t>
      </w:r>
      <w:r w:rsidR="00A602FF">
        <w:rPr>
          <w:rFonts w:hint="eastAsia"/>
        </w:rPr>
        <w:t>个后台服务：</w:t>
      </w:r>
    </w:p>
    <w:p w:rsidR="00A602FF" w:rsidRDefault="00A602FF" w:rsidP="00945BD7">
      <w:pPr>
        <w:pStyle w:val="a1"/>
      </w:pPr>
      <w:r>
        <w:rPr>
          <w:rFonts w:hint="eastAsia"/>
        </w:rPr>
        <w:t>后台</w:t>
      </w:r>
      <w:r>
        <w:rPr>
          <w:rFonts w:hint="eastAsia"/>
        </w:rPr>
        <w:t>service</w:t>
      </w:r>
      <w:r w:rsidR="008F43DD">
        <w:rPr>
          <w:rFonts w:hint="eastAsia"/>
        </w:rPr>
        <w:t>（</w:t>
      </w:r>
      <w:proofErr w:type="spellStart"/>
      <w:r w:rsidR="00E93E40">
        <w:rPr>
          <w:rFonts w:hint="eastAsia"/>
        </w:rPr>
        <w:t>bkservice</w:t>
      </w:r>
      <w:proofErr w:type="spellEnd"/>
      <w:r w:rsidR="008F43DD">
        <w:rPr>
          <w:rFonts w:hint="eastAsia"/>
        </w:rPr>
        <w:t>）</w:t>
      </w:r>
    </w:p>
    <w:p w:rsidR="00A602FF" w:rsidRDefault="00A602FF" w:rsidP="00945BD7">
      <w:pPr>
        <w:pStyle w:val="a1"/>
      </w:pPr>
      <w:r>
        <w:rPr>
          <w:rFonts w:hint="eastAsia"/>
        </w:rPr>
        <w:t>认证服务器</w:t>
      </w:r>
      <w:r w:rsidR="008F43DD">
        <w:rPr>
          <w:rFonts w:hint="eastAsia"/>
        </w:rPr>
        <w:t>（</w:t>
      </w:r>
      <w:r w:rsidR="008F43DD">
        <w:rPr>
          <w:rFonts w:hint="eastAsia"/>
        </w:rPr>
        <w:t>auth</w:t>
      </w:r>
      <w:r w:rsidR="008F43DD">
        <w:rPr>
          <w:rFonts w:hint="eastAsia"/>
        </w:rPr>
        <w:t>）</w:t>
      </w:r>
    </w:p>
    <w:p w:rsidR="00A602FF" w:rsidRDefault="00A602FF" w:rsidP="00945BD7">
      <w:pPr>
        <w:pStyle w:val="a1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</w:t>
      </w:r>
      <w:r w:rsidR="008F43DD">
        <w:rPr>
          <w:rFonts w:hint="eastAsia"/>
        </w:rPr>
        <w:t>（</w:t>
      </w:r>
      <w:proofErr w:type="spellStart"/>
      <w:r w:rsidR="002F457F">
        <w:rPr>
          <w:rFonts w:hint="eastAsia"/>
        </w:rPr>
        <w:t>Mysql</w:t>
      </w:r>
      <w:proofErr w:type="spellEnd"/>
      <w:r w:rsidR="008F43DD">
        <w:rPr>
          <w:rFonts w:hint="eastAsia"/>
        </w:rPr>
        <w:t>）</w:t>
      </w:r>
    </w:p>
    <w:p w:rsidR="006E527C" w:rsidRDefault="00A602FF" w:rsidP="00D04CBB">
      <w:r>
        <w:rPr>
          <w:rFonts w:hint="eastAsia"/>
        </w:rPr>
        <w:t>其中后台</w:t>
      </w:r>
      <w:r>
        <w:rPr>
          <w:rFonts w:hint="eastAsia"/>
        </w:rPr>
        <w:t>service</w:t>
      </w:r>
      <w:r>
        <w:rPr>
          <w:rFonts w:hint="eastAsia"/>
        </w:rPr>
        <w:t>是用来为</w:t>
      </w:r>
      <w:r>
        <w:rPr>
          <w:rFonts w:hint="eastAsia"/>
        </w:rPr>
        <w:t>Web</w:t>
      </w:r>
      <w:r>
        <w:rPr>
          <w:rFonts w:hint="eastAsia"/>
        </w:rPr>
        <w:t>站点服务的，具体功能由</w:t>
      </w:r>
      <w:r w:rsidR="00B000E3">
        <w:t>W</w:t>
      </w:r>
      <w:r>
        <w:rPr>
          <w:rFonts w:hint="eastAsia"/>
        </w:rPr>
        <w:t>eb</w:t>
      </w:r>
      <w:r>
        <w:rPr>
          <w:rFonts w:hint="eastAsia"/>
        </w:rPr>
        <w:t>的功能而定。认证服务器是为了解耦用户认证的服务器，两者通过发送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API</w:t>
      </w:r>
      <w:r>
        <w:rPr>
          <w:rFonts w:hint="eastAsia"/>
        </w:rPr>
        <w:t>达到认证鉴权的目的。</w:t>
      </w:r>
      <w:proofErr w:type="spellStart"/>
      <w:r>
        <w:rPr>
          <w:rFonts w:hint="eastAsia"/>
        </w:rPr>
        <w:t>MyS</w:t>
      </w:r>
      <w:r w:rsidR="00B000E3">
        <w:t>QL</w:t>
      </w:r>
      <w:proofErr w:type="spellEnd"/>
      <w:r>
        <w:rPr>
          <w:rFonts w:hint="eastAsia"/>
        </w:rPr>
        <w:t>是数据库，</w:t>
      </w:r>
      <w:proofErr w:type="spellStart"/>
      <w:r>
        <w:rPr>
          <w:rFonts w:hint="eastAsia"/>
        </w:rPr>
        <w:t>bkservice</w:t>
      </w:r>
      <w:proofErr w:type="spellEnd"/>
      <w:r>
        <w:rPr>
          <w:rFonts w:hint="eastAsia"/>
        </w:rPr>
        <w:t>下挂的数据库。其中每个模块都是独立的，在本工程中，我们会将每个模块都制作成一个镜像。</w:t>
      </w:r>
      <w:r w:rsidR="00544D0E">
        <w:rPr>
          <w:rFonts w:hint="eastAsia"/>
        </w:rPr>
        <w:t>下面看看</w:t>
      </w:r>
      <w:r w:rsidR="007B0F32">
        <w:rPr>
          <w:rFonts w:hint="eastAsia"/>
        </w:rPr>
        <w:t>整体工程框架</w:t>
      </w:r>
      <w:r w:rsidR="005360FD">
        <w:rPr>
          <w:rFonts w:hint="eastAsia"/>
        </w:rPr>
        <w:t>，如图</w:t>
      </w:r>
      <w:r w:rsidR="005360FD">
        <w:rPr>
          <w:rFonts w:hint="eastAsia"/>
        </w:rPr>
        <w:t>7-3</w:t>
      </w:r>
      <w:r w:rsidR="005360FD">
        <w:rPr>
          <w:rFonts w:hint="eastAsia"/>
        </w:rPr>
        <w:t>所示。</w:t>
      </w:r>
      <w:r w:rsidR="006647C5">
        <w:rPr>
          <w:rFonts w:hint="eastAsia"/>
          <w:noProof/>
          <w:snapToGrid/>
        </w:rPr>
        <w:lastRenderedPageBreak/>
        <w:drawing>
          <wp:inline distT="0" distB="0" distL="0" distR="0">
            <wp:extent cx="5217184" cy="4684143"/>
            <wp:effectExtent l="19050" t="0" r="25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225" cy="468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DF9" w:rsidRPr="00D21DF9" w:rsidRDefault="00D21DF9" w:rsidP="00D21DF9">
      <w:pPr>
        <w:jc w:val="center"/>
      </w:pPr>
      <w:r>
        <w:rPr>
          <w:rFonts w:hint="eastAsia"/>
        </w:rPr>
        <w:t>图</w:t>
      </w:r>
      <w:ins w:id="104" w:author="z00316534" w:date="2015-09-11T17:15:00Z">
        <w:r w:rsidR="003549C4">
          <w:rPr>
            <w:rFonts w:hint="eastAsia"/>
          </w:rPr>
          <w:t>8</w:t>
        </w:r>
      </w:ins>
      <w:r w:rsidR="005360FD">
        <w:rPr>
          <w:rFonts w:hint="eastAsia"/>
        </w:rPr>
        <w:t xml:space="preserve">-3  </w:t>
      </w:r>
      <w:r>
        <w:rPr>
          <w:rFonts w:hint="eastAsia"/>
        </w:rPr>
        <w:t>Docker</w:t>
      </w:r>
      <w:r w:rsidR="00302DBC">
        <w:rPr>
          <w:rFonts w:hint="eastAsia"/>
        </w:rPr>
        <w:t>实战工程模块</w:t>
      </w:r>
    </w:p>
    <w:p w:rsidR="00191CE5" w:rsidRDefault="00191CE5" w:rsidP="00D04CBB">
      <w:r>
        <w:rPr>
          <w:rFonts w:hint="eastAsia"/>
        </w:rPr>
        <w:t>浏览器和前端交互，普通的</w:t>
      </w:r>
      <w:r w:rsidR="00492683">
        <w:rPr>
          <w:rFonts w:hint="eastAsia"/>
        </w:rPr>
        <w:t>前端</w:t>
      </w:r>
      <w:r w:rsidR="00C239DC">
        <w:rPr>
          <w:rFonts w:hint="eastAsia"/>
        </w:rPr>
        <w:t>请</w:t>
      </w:r>
      <w:r>
        <w:rPr>
          <w:rFonts w:hint="eastAsia"/>
        </w:rPr>
        <w:t>求均</w:t>
      </w:r>
      <w:r w:rsidR="00C239DC">
        <w:rPr>
          <w:rFonts w:hint="eastAsia"/>
        </w:rPr>
        <w:t>由</w:t>
      </w:r>
      <w:r w:rsidR="00C239DC">
        <w:rPr>
          <w:rFonts w:hint="eastAsia"/>
        </w:rPr>
        <w:t>T</w:t>
      </w:r>
      <w:r>
        <w:rPr>
          <w:rFonts w:hint="eastAsia"/>
        </w:rPr>
        <w:t>omcat</w:t>
      </w:r>
      <w:r>
        <w:rPr>
          <w:rFonts w:hint="eastAsia"/>
        </w:rPr>
        <w:t>服务器响应（比如请求</w:t>
      </w:r>
      <w:r>
        <w:rPr>
          <w:rFonts w:hint="eastAsia"/>
        </w:rPr>
        <w:t>web</w:t>
      </w:r>
      <w:r w:rsidR="00010C3C">
        <w:rPr>
          <w:rFonts w:hint="eastAsia"/>
        </w:rPr>
        <w:t>、</w:t>
      </w:r>
      <w:r>
        <w:rPr>
          <w:rFonts w:hint="eastAsia"/>
        </w:rPr>
        <w:t>显示控件等）。</w:t>
      </w:r>
      <w:r w:rsidR="00E670D7">
        <w:rPr>
          <w:rFonts w:hint="eastAsia"/>
        </w:rPr>
        <w:t>但是需要后台协作的</w:t>
      </w:r>
      <w:r w:rsidR="00E670D7">
        <w:rPr>
          <w:rFonts w:hint="eastAsia"/>
        </w:rPr>
        <w:t>API</w:t>
      </w:r>
      <w:r w:rsidR="00B000E3">
        <w:rPr>
          <w:rFonts w:hint="eastAsia"/>
        </w:rPr>
        <w:t>则会</w:t>
      </w:r>
      <w:r w:rsidR="00E670D7">
        <w:rPr>
          <w:rFonts w:hint="eastAsia"/>
        </w:rPr>
        <w:t>转发到后台，</w:t>
      </w:r>
      <w:r w:rsidR="004819DD">
        <w:rPr>
          <w:rFonts w:hint="eastAsia"/>
        </w:rPr>
        <w:t>也就是</w:t>
      </w:r>
      <w:r w:rsidR="00B000E3">
        <w:rPr>
          <w:rFonts w:hint="eastAsia"/>
        </w:rPr>
        <w:t>转发给</w:t>
      </w:r>
      <w:proofErr w:type="spellStart"/>
      <w:r w:rsidR="004819DD">
        <w:rPr>
          <w:rFonts w:hint="eastAsia"/>
        </w:rPr>
        <w:t>bkservice</w:t>
      </w:r>
      <w:proofErr w:type="spellEnd"/>
      <w:r w:rsidR="004819DD">
        <w:rPr>
          <w:rFonts w:hint="eastAsia"/>
        </w:rPr>
        <w:t>模块</w:t>
      </w:r>
      <w:r w:rsidR="00A62CE2">
        <w:rPr>
          <w:rFonts w:hint="eastAsia"/>
        </w:rPr>
        <w:t>。当然</w:t>
      </w:r>
      <w:proofErr w:type="spellStart"/>
      <w:r w:rsidR="00A62CE2">
        <w:rPr>
          <w:rFonts w:hint="eastAsia"/>
        </w:rPr>
        <w:t>bkservice</w:t>
      </w:r>
      <w:proofErr w:type="spellEnd"/>
      <w:r w:rsidR="00A62CE2">
        <w:rPr>
          <w:rFonts w:hint="eastAsia"/>
        </w:rPr>
        <w:t>模块每次收到</w:t>
      </w:r>
      <w:r w:rsidR="00A62CE2">
        <w:rPr>
          <w:rFonts w:hint="eastAsia"/>
        </w:rPr>
        <w:t>HTTP</w:t>
      </w:r>
      <w:r w:rsidR="00A62CE2">
        <w:rPr>
          <w:rFonts w:hint="eastAsia"/>
        </w:rPr>
        <w:t>请求后，需要发送</w:t>
      </w:r>
      <w:r w:rsidR="00A62CE2">
        <w:rPr>
          <w:rFonts w:hint="eastAsia"/>
        </w:rPr>
        <w:t>API</w:t>
      </w:r>
      <w:r w:rsidR="00A62CE2">
        <w:rPr>
          <w:rFonts w:hint="eastAsia"/>
        </w:rPr>
        <w:t>到</w:t>
      </w:r>
      <w:r w:rsidR="00A62CE2">
        <w:rPr>
          <w:rFonts w:hint="eastAsia"/>
        </w:rPr>
        <w:t>auth</w:t>
      </w:r>
      <w:r w:rsidR="00A62CE2">
        <w:rPr>
          <w:rFonts w:hint="eastAsia"/>
        </w:rPr>
        <w:t>模块</w:t>
      </w:r>
      <w:r w:rsidR="00B000E3">
        <w:rPr>
          <w:rFonts w:hint="eastAsia"/>
        </w:rPr>
        <w:t>，从而</w:t>
      </w:r>
      <w:r w:rsidR="00A62CE2">
        <w:rPr>
          <w:rFonts w:hint="eastAsia"/>
        </w:rPr>
        <w:t>验证用户的身份</w:t>
      </w:r>
      <w:r w:rsidR="003B3D24">
        <w:rPr>
          <w:rFonts w:hint="eastAsia"/>
        </w:rPr>
        <w:t>以排除非法用户。</w:t>
      </w:r>
      <w:r w:rsidR="00F661EF">
        <w:rPr>
          <w:rFonts w:hint="eastAsia"/>
        </w:rPr>
        <w:t>验证通过后，</w:t>
      </w:r>
      <w:proofErr w:type="spellStart"/>
      <w:r w:rsidR="00F661EF">
        <w:rPr>
          <w:rFonts w:hint="eastAsia"/>
        </w:rPr>
        <w:t>bkservice</w:t>
      </w:r>
      <w:proofErr w:type="spellEnd"/>
      <w:r w:rsidR="00F661EF">
        <w:rPr>
          <w:rFonts w:hint="eastAsia"/>
        </w:rPr>
        <w:t>需要将</w:t>
      </w:r>
      <w:commentRangeStart w:id="105"/>
      <w:r w:rsidR="00F661EF">
        <w:rPr>
          <w:rFonts w:hint="eastAsia"/>
        </w:rPr>
        <w:t>某些数据</w:t>
      </w:r>
      <w:commentRangeEnd w:id="105"/>
      <w:r w:rsidR="00B000E3">
        <w:rPr>
          <w:rStyle w:val="aff"/>
        </w:rPr>
        <w:commentReference w:id="105"/>
      </w:r>
      <w:r w:rsidR="00F661EF">
        <w:rPr>
          <w:rFonts w:hint="eastAsia"/>
        </w:rPr>
        <w:t>存储到</w:t>
      </w:r>
      <w:r w:rsidR="00B000E3">
        <w:t>M</w:t>
      </w:r>
      <w:r w:rsidR="00F661EF">
        <w:rPr>
          <w:rFonts w:hint="eastAsia"/>
        </w:rPr>
        <w:t>y</w:t>
      </w:r>
      <w:r w:rsidR="00B000E3">
        <w:t>SQL</w:t>
      </w:r>
      <w:r w:rsidR="00F661EF">
        <w:rPr>
          <w:rFonts w:hint="eastAsia"/>
        </w:rPr>
        <w:t>的数据库中。</w:t>
      </w:r>
    </w:p>
    <w:p w:rsidR="00333DBE" w:rsidRPr="00D04CBB" w:rsidRDefault="00333DBE" w:rsidP="00D04CBB">
      <w:r>
        <w:rPr>
          <w:rFonts w:hint="eastAsia"/>
        </w:rPr>
        <w:t>因为本书是介绍</w:t>
      </w:r>
      <w:r w:rsidR="00A843E3">
        <w:rPr>
          <w:rFonts w:hint="eastAsia"/>
        </w:rPr>
        <w:t>D</w:t>
      </w:r>
      <w:r>
        <w:rPr>
          <w:rFonts w:hint="eastAsia"/>
        </w:rPr>
        <w:t>ocker</w:t>
      </w:r>
      <w:r>
        <w:rPr>
          <w:rFonts w:hint="eastAsia"/>
        </w:rPr>
        <w:t>的，</w:t>
      </w:r>
      <w:r w:rsidR="00B000E3">
        <w:rPr>
          <w:rFonts w:hint="eastAsia"/>
        </w:rPr>
        <w:t>所以</w:t>
      </w:r>
      <w:r w:rsidR="00B000E3">
        <w:t>W</w:t>
      </w:r>
      <w:r>
        <w:rPr>
          <w:rFonts w:hint="eastAsia"/>
        </w:rPr>
        <w:t>eb</w:t>
      </w:r>
      <w:r>
        <w:rPr>
          <w:rFonts w:hint="eastAsia"/>
        </w:rPr>
        <w:t>前端或者后台服务器开发</w:t>
      </w:r>
      <w:r w:rsidR="00B000E3">
        <w:rPr>
          <w:rFonts w:hint="eastAsia"/>
        </w:rPr>
        <w:t>相关的内容不会细讲</w:t>
      </w:r>
      <w:r>
        <w:rPr>
          <w:rFonts w:hint="eastAsia"/>
        </w:rPr>
        <w:t>，</w:t>
      </w:r>
      <w:r w:rsidR="00B000E3">
        <w:rPr>
          <w:rFonts w:hint="eastAsia"/>
        </w:rPr>
        <w:t>且</w:t>
      </w:r>
      <w:r>
        <w:rPr>
          <w:rFonts w:hint="eastAsia"/>
        </w:rPr>
        <w:t>这个项目只是设计了简单的</w:t>
      </w:r>
      <w:r w:rsidR="00D04CBB">
        <w:rPr>
          <w:rFonts w:hint="eastAsia"/>
        </w:rPr>
        <w:t>用例</w:t>
      </w:r>
      <w:r>
        <w:rPr>
          <w:rFonts w:hint="eastAsia"/>
        </w:rPr>
        <w:t>场景，并未真正实现具体功能，只是</w:t>
      </w:r>
      <w:r w:rsidR="00347082">
        <w:rPr>
          <w:rFonts w:hint="eastAsia"/>
        </w:rPr>
        <w:t>将</w:t>
      </w:r>
      <w:r w:rsidR="00B000E3">
        <w:rPr>
          <w:rFonts w:hint="eastAsia"/>
        </w:rPr>
        <w:t>该</w:t>
      </w:r>
      <w:r w:rsidR="00347082">
        <w:rPr>
          <w:rFonts w:hint="eastAsia"/>
        </w:rPr>
        <w:t>框架搭起来而已。</w:t>
      </w:r>
    </w:p>
    <w:p w:rsidR="00AB2CE9" w:rsidRDefault="002D7035" w:rsidP="006B1E62">
      <w:pPr>
        <w:pStyle w:val="3"/>
        <w:ind w:firstLineChars="0" w:firstLine="0"/>
      </w:pPr>
      <w:r>
        <w:rPr>
          <w:rFonts w:hint="eastAsia"/>
        </w:rPr>
        <w:t>8</w:t>
      </w:r>
      <w:r w:rsidR="00AB2CE9">
        <w:rPr>
          <w:rFonts w:hint="eastAsia"/>
        </w:rPr>
        <w:t>.</w:t>
      </w:r>
      <w:r w:rsidR="006B1E62">
        <w:rPr>
          <w:rFonts w:hint="eastAsia"/>
        </w:rPr>
        <w:t>3</w:t>
      </w:r>
      <w:r w:rsidR="00AB2CE9">
        <w:rPr>
          <w:rFonts w:hint="eastAsia"/>
        </w:rPr>
        <w:t>.1</w:t>
      </w:r>
      <w:r w:rsidR="008050E1">
        <w:rPr>
          <w:rFonts w:hint="eastAsia"/>
        </w:rPr>
        <w:t xml:space="preserve"> </w:t>
      </w:r>
      <w:r w:rsidR="00AB2CE9">
        <w:rPr>
          <w:rFonts w:hint="eastAsia"/>
        </w:rPr>
        <w:t>代码</w:t>
      </w:r>
      <w:r w:rsidR="008E6E1C">
        <w:rPr>
          <w:rFonts w:hint="eastAsia"/>
        </w:rPr>
        <w:t>组织</w:t>
      </w:r>
      <w:r w:rsidR="007C2162">
        <w:rPr>
          <w:rFonts w:hint="eastAsia"/>
        </w:rPr>
        <w:t>结构</w:t>
      </w:r>
    </w:p>
    <w:p w:rsidR="009F4981" w:rsidRDefault="009F4981" w:rsidP="00D04CBB">
      <w:r>
        <w:rPr>
          <w:rFonts w:hint="eastAsia"/>
        </w:rPr>
        <w:t>从图</w:t>
      </w:r>
      <w:r w:rsidR="00B000E3">
        <w:rPr>
          <w:rFonts w:hint="eastAsia"/>
        </w:rPr>
        <w:t>7-3</w:t>
      </w:r>
      <w:r>
        <w:rPr>
          <w:rFonts w:hint="eastAsia"/>
        </w:rPr>
        <w:t>可以看到，我们至少有四个功能上非常独立的模块，</w:t>
      </w:r>
      <w:r w:rsidR="00B000E3">
        <w:rPr>
          <w:rFonts w:hint="eastAsia"/>
        </w:rPr>
        <w:t>这些模块</w:t>
      </w:r>
      <w:r>
        <w:rPr>
          <w:rFonts w:hint="eastAsia"/>
        </w:rPr>
        <w:t>可以不用关心对方在什么地方</w:t>
      </w:r>
      <w:r w:rsidR="009C0970">
        <w:rPr>
          <w:rFonts w:hint="eastAsia"/>
        </w:rPr>
        <w:t>、</w:t>
      </w:r>
      <w:r>
        <w:rPr>
          <w:rFonts w:hint="eastAsia"/>
        </w:rPr>
        <w:t>什么环境</w:t>
      </w:r>
      <w:r w:rsidR="009C0970">
        <w:rPr>
          <w:rFonts w:hint="eastAsia"/>
        </w:rPr>
        <w:t>、</w:t>
      </w:r>
      <w:r>
        <w:rPr>
          <w:rFonts w:hint="eastAsia"/>
        </w:rPr>
        <w:t>以什么样的方式运行，只要能提供</w:t>
      </w:r>
      <w:r w:rsidR="001E1E24">
        <w:rPr>
          <w:rFonts w:hint="eastAsia"/>
        </w:rPr>
        <w:t>接口</w:t>
      </w:r>
      <w:r>
        <w:rPr>
          <w:rFonts w:hint="eastAsia"/>
        </w:rPr>
        <w:t>API</w:t>
      </w:r>
      <w:r>
        <w:rPr>
          <w:rFonts w:hint="eastAsia"/>
        </w:rPr>
        <w:t>就可以一起工作。</w:t>
      </w:r>
      <w:r w:rsidR="00A22035">
        <w:rPr>
          <w:rFonts w:hint="eastAsia"/>
        </w:rPr>
        <w:t>从组织结构上讲，</w:t>
      </w:r>
      <w:commentRangeStart w:id="106"/>
      <w:ins w:id="107" w:author="think" w:date="2015-09-10T20:21:00Z">
        <w:r w:rsidR="00AB619D">
          <w:rPr>
            <w:rFonts w:hint="eastAsia"/>
          </w:rPr>
          <w:t>它们</w:t>
        </w:r>
      </w:ins>
      <w:del w:id="108" w:author="think" w:date="2015-09-10T20:21:00Z">
        <w:r w:rsidR="00A22035" w:rsidDel="00AB619D">
          <w:rPr>
            <w:rFonts w:hint="eastAsia"/>
          </w:rPr>
          <w:delText>也</w:delText>
        </w:r>
      </w:del>
      <w:ins w:id="109" w:author="think" w:date="2015-09-10T20:21:00Z">
        <w:r w:rsidR="00AB619D">
          <w:rPr>
            <w:rFonts w:hint="eastAsia"/>
          </w:rPr>
          <w:t>彼此也是</w:t>
        </w:r>
      </w:ins>
      <w:del w:id="110" w:author="think" w:date="2015-09-10T20:21:00Z">
        <w:r w:rsidR="00A22035" w:rsidDel="00AB619D">
          <w:rPr>
            <w:rFonts w:hint="eastAsia"/>
          </w:rPr>
          <w:delText>很</w:delText>
        </w:r>
      </w:del>
      <w:r w:rsidR="00A22035">
        <w:rPr>
          <w:rFonts w:hint="eastAsia"/>
        </w:rPr>
        <w:t>独立</w:t>
      </w:r>
      <w:ins w:id="111" w:author="think" w:date="2015-09-10T20:21:00Z">
        <w:r w:rsidR="00AB619D">
          <w:rPr>
            <w:rFonts w:hint="eastAsia"/>
          </w:rPr>
          <w:t>的</w:t>
        </w:r>
      </w:ins>
      <w:r w:rsidR="00472CC5">
        <w:rPr>
          <w:rFonts w:hint="eastAsia"/>
        </w:rPr>
        <w:t>。</w:t>
      </w:r>
      <w:ins w:id="112" w:author="think" w:date="2015-09-10T20:24:00Z">
        <w:r w:rsidR="00AB619D">
          <w:rPr>
            <w:rFonts w:hint="eastAsia"/>
          </w:rPr>
          <w:t>若</w:t>
        </w:r>
      </w:ins>
      <w:r w:rsidR="00472CC5">
        <w:rPr>
          <w:rFonts w:hint="eastAsia"/>
        </w:rPr>
        <w:t>按照传统的开发部署模式，</w:t>
      </w:r>
      <w:ins w:id="113" w:author="think" w:date="2015-09-10T20:24:00Z">
        <w:r w:rsidR="00AB619D">
          <w:rPr>
            <w:rFonts w:hint="eastAsia"/>
          </w:rPr>
          <w:t>须</w:t>
        </w:r>
      </w:ins>
      <w:r w:rsidR="00472CC5">
        <w:rPr>
          <w:rFonts w:hint="eastAsia"/>
        </w:rPr>
        <w:t>将不同的模块分</w:t>
      </w:r>
      <w:r w:rsidR="00472CC5">
        <w:rPr>
          <w:rFonts w:hint="eastAsia"/>
        </w:rPr>
        <w:lastRenderedPageBreak/>
        <w:t>给不同的组，然后各自为战，开发源码。等部署的时候，各自</w:t>
      </w:r>
      <w:del w:id="114" w:author="think" w:date="2015-09-10T20:23:00Z">
        <w:r w:rsidR="00472CC5" w:rsidDel="00AB619D">
          <w:rPr>
            <w:rFonts w:hint="eastAsia"/>
          </w:rPr>
          <w:delText>有自己的</w:delText>
        </w:r>
      </w:del>
      <w:r w:rsidR="00472CC5">
        <w:rPr>
          <w:rFonts w:hint="eastAsia"/>
        </w:rPr>
        <w:t>维护</w:t>
      </w:r>
      <w:ins w:id="115" w:author="think" w:date="2015-09-10T20:23:00Z">
        <w:r w:rsidR="00AB619D">
          <w:rPr>
            <w:rFonts w:hint="eastAsia"/>
          </w:rPr>
          <w:t>各自的</w:t>
        </w:r>
      </w:ins>
      <w:r w:rsidR="002E1B82">
        <w:rPr>
          <w:rFonts w:hint="eastAsia"/>
        </w:rPr>
        <w:t>环境</w:t>
      </w:r>
      <w:r w:rsidR="0029642E">
        <w:rPr>
          <w:rFonts w:hint="eastAsia"/>
        </w:rPr>
        <w:t>，</w:t>
      </w:r>
      <w:del w:id="116" w:author="think" w:date="2015-09-10T20:23:00Z">
        <w:r w:rsidR="0029642E" w:rsidDel="00AB619D">
          <w:rPr>
            <w:rFonts w:hint="eastAsia"/>
          </w:rPr>
          <w:delText>部署的时候必须</w:delText>
        </w:r>
        <w:r w:rsidR="001B7D23" w:rsidDel="00AB619D">
          <w:rPr>
            <w:rFonts w:hint="eastAsia"/>
          </w:rPr>
          <w:delText>由</w:delText>
        </w:r>
        <w:r w:rsidR="0029642E" w:rsidDel="00AB619D">
          <w:rPr>
            <w:rFonts w:hint="eastAsia"/>
          </w:rPr>
          <w:delText>四组人</w:delText>
        </w:r>
      </w:del>
      <w:r w:rsidR="0029642E">
        <w:rPr>
          <w:rFonts w:hint="eastAsia"/>
        </w:rPr>
        <w:t>各自部署</w:t>
      </w:r>
      <w:del w:id="117" w:author="think" w:date="2015-09-10T20:23:00Z">
        <w:r w:rsidR="0029642E" w:rsidDel="00AB619D">
          <w:rPr>
            <w:rFonts w:hint="eastAsia"/>
          </w:rPr>
          <w:delText>自己</w:delText>
        </w:r>
      </w:del>
      <w:ins w:id="118" w:author="think" w:date="2015-09-10T20:23:00Z">
        <w:r w:rsidR="00AB619D">
          <w:rPr>
            <w:rFonts w:hint="eastAsia"/>
          </w:rPr>
          <w:t>各自</w:t>
        </w:r>
      </w:ins>
      <w:r w:rsidR="0029642E">
        <w:rPr>
          <w:rFonts w:hint="eastAsia"/>
        </w:rPr>
        <w:t>的服务</w:t>
      </w:r>
      <w:del w:id="119" w:author="think" w:date="2015-09-10T20:23:00Z">
        <w:r w:rsidR="0029642E" w:rsidDel="00AB619D">
          <w:rPr>
            <w:rFonts w:hint="eastAsia"/>
          </w:rPr>
          <w:delText>，维护也一样</w:delText>
        </w:r>
      </w:del>
      <w:r w:rsidR="0029642E">
        <w:rPr>
          <w:rFonts w:hint="eastAsia"/>
        </w:rPr>
        <w:t>。</w:t>
      </w:r>
      <w:ins w:id="120" w:author="think" w:date="2015-09-10T20:23:00Z">
        <w:r w:rsidR="00AB619D">
          <w:rPr>
            <w:rFonts w:hint="eastAsia"/>
          </w:rPr>
          <w:t>但</w:t>
        </w:r>
      </w:ins>
      <w:r w:rsidR="0029642E">
        <w:rPr>
          <w:rFonts w:hint="eastAsia"/>
        </w:rPr>
        <w:t>这样</w:t>
      </w:r>
      <w:ins w:id="121" w:author="think" w:date="2015-09-10T20:23:00Z">
        <w:r w:rsidR="00AB619D">
          <w:rPr>
            <w:rFonts w:hint="eastAsia"/>
          </w:rPr>
          <w:t>一</w:t>
        </w:r>
      </w:ins>
      <w:del w:id="122" w:author="think" w:date="2015-09-10T20:23:00Z">
        <w:r w:rsidR="0029642E" w:rsidDel="00AB619D">
          <w:rPr>
            <w:rFonts w:hint="eastAsia"/>
          </w:rPr>
          <w:delText>下</w:delText>
        </w:r>
      </w:del>
      <w:r w:rsidR="0029642E">
        <w:rPr>
          <w:rFonts w:hint="eastAsia"/>
        </w:rPr>
        <w:t>来，</w:t>
      </w:r>
      <w:commentRangeEnd w:id="106"/>
      <w:r w:rsidR="00AB619D">
        <w:rPr>
          <w:rStyle w:val="aff"/>
        </w:rPr>
        <w:commentReference w:id="106"/>
      </w:r>
      <w:r w:rsidR="0029642E">
        <w:rPr>
          <w:rFonts w:hint="eastAsia"/>
        </w:rPr>
        <w:t>部署</w:t>
      </w:r>
      <w:r w:rsidR="00283F33">
        <w:rPr>
          <w:rFonts w:hint="eastAsia"/>
        </w:rPr>
        <w:t>、</w:t>
      </w:r>
      <w:r w:rsidR="003A06E4">
        <w:rPr>
          <w:rFonts w:hint="eastAsia"/>
        </w:rPr>
        <w:t>维护</w:t>
      </w:r>
      <w:r w:rsidR="007A43D6">
        <w:rPr>
          <w:rFonts w:hint="eastAsia"/>
        </w:rPr>
        <w:t>就</w:t>
      </w:r>
      <w:r w:rsidR="003A06E4">
        <w:rPr>
          <w:rFonts w:hint="eastAsia"/>
        </w:rPr>
        <w:t>成本很高。</w:t>
      </w:r>
    </w:p>
    <w:p w:rsidR="00445B66" w:rsidRDefault="0029642E" w:rsidP="00D04CBB">
      <w:r>
        <w:rPr>
          <w:rFonts w:hint="eastAsia"/>
        </w:rPr>
        <w:t>如果</w:t>
      </w:r>
      <w:r w:rsidR="00040BB5">
        <w:rPr>
          <w:rFonts w:hint="eastAsia"/>
        </w:rPr>
        <w:t>把各个服务做成</w:t>
      </w:r>
      <w:proofErr w:type="spellStart"/>
      <w:r w:rsidR="00040BB5">
        <w:rPr>
          <w:rFonts w:hint="eastAsia"/>
        </w:rPr>
        <w:t>Docker</w:t>
      </w:r>
      <w:proofErr w:type="spellEnd"/>
      <w:r w:rsidR="00040BB5">
        <w:rPr>
          <w:rFonts w:hint="eastAsia"/>
        </w:rPr>
        <w:t>镜像</w:t>
      </w:r>
      <w:r w:rsidR="001E4D75">
        <w:rPr>
          <w:rFonts w:hint="eastAsia"/>
        </w:rPr>
        <w:t>，</w:t>
      </w:r>
      <w:r w:rsidR="00040BB5">
        <w:rPr>
          <w:rFonts w:hint="eastAsia"/>
        </w:rPr>
        <w:t>并用</w:t>
      </w:r>
      <w:proofErr w:type="spellStart"/>
      <w:r w:rsidR="00040BB5">
        <w:rPr>
          <w:rFonts w:hint="eastAsia"/>
        </w:rPr>
        <w:t>docker</w:t>
      </w:r>
      <w:proofErr w:type="spellEnd"/>
      <w:r w:rsidR="00040BB5">
        <w:rPr>
          <w:rFonts w:hint="eastAsia"/>
        </w:rPr>
        <w:t>-compose</w:t>
      </w:r>
      <w:r w:rsidR="00040BB5">
        <w:rPr>
          <w:rFonts w:hint="eastAsia"/>
        </w:rPr>
        <w:t>工具来管理</w:t>
      </w:r>
      <w:r w:rsidR="00C65F0C">
        <w:rPr>
          <w:rFonts w:hint="eastAsia"/>
        </w:rPr>
        <w:t>工程</w:t>
      </w:r>
      <w:r w:rsidR="001F045B">
        <w:rPr>
          <w:rFonts w:hint="eastAsia"/>
        </w:rPr>
        <w:t>，</w:t>
      </w:r>
      <w:ins w:id="123" w:author="think" w:date="2015-09-10T20:24:00Z">
        <w:r w:rsidR="00AB619D">
          <w:rPr>
            <w:rFonts w:hint="eastAsia"/>
          </w:rPr>
          <w:t>就</w:t>
        </w:r>
      </w:ins>
      <w:r w:rsidR="00607F8A">
        <w:rPr>
          <w:rFonts w:hint="eastAsia"/>
        </w:rPr>
        <w:t>会大大简化</w:t>
      </w:r>
      <w:r w:rsidR="002C7F2F">
        <w:rPr>
          <w:rFonts w:hint="eastAsia"/>
        </w:rPr>
        <w:t>工作</w:t>
      </w:r>
      <w:r w:rsidR="00607F8A">
        <w:rPr>
          <w:rFonts w:hint="eastAsia"/>
        </w:rPr>
        <w:t>。首先，将服务发布为镜像，服务所依赖的服务器环境就</w:t>
      </w:r>
      <w:ins w:id="124" w:author="think" w:date="2015-09-10T20:25:00Z">
        <w:r w:rsidR="00AB619D">
          <w:rPr>
            <w:rFonts w:hint="eastAsia"/>
          </w:rPr>
          <w:t>会</w:t>
        </w:r>
      </w:ins>
      <w:r w:rsidR="00607F8A">
        <w:rPr>
          <w:rFonts w:hint="eastAsia"/>
        </w:rPr>
        <w:t>被封装在镜像中，</w:t>
      </w:r>
      <w:r w:rsidR="00076C25">
        <w:rPr>
          <w:rFonts w:hint="eastAsia"/>
        </w:rPr>
        <w:t>host</w:t>
      </w:r>
      <w:r w:rsidR="00607F8A">
        <w:rPr>
          <w:rFonts w:hint="eastAsia"/>
        </w:rPr>
        <w:t>上只需要能跑</w:t>
      </w:r>
      <w:proofErr w:type="spellStart"/>
      <w:r w:rsidR="00607F8A">
        <w:rPr>
          <w:rFonts w:hint="eastAsia"/>
        </w:rPr>
        <w:t>Docker</w:t>
      </w:r>
      <w:proofErr w:type="spellEnd"/>
      <w:r w:rsidR="00607F8A">
        <w:rPr>
          <w:rFonts w:hint="eastAsia"/>
        </w:rPr>
        <w:t>即可。</w:t>
      </w:r>
      <w:r w:rsidR="00254113">
        <w:rPr>
          <w:rFonts w:hint="eastAsia"/>
        </w:rPr>
        <w:t>其次，使用</w:t>
      </w:r>
      <w:proofErr w:type="spellStart"/>
      <w:r w:rsidR="00254113">
        <w:rPr>
          <w:rFonts w:hint="eastAsia"/>
        </w:rPr>
        <w:t>docker</w:t>
      </w:r>
      <w:proofErr w:type="spellEnd"/>
      <w:r w:rsidR="00254113">
        <w:rPr>
          <w:rFonts w:hint="eastAsia"/>
        </w:rPr>
        <w:t>-compose</w:t>
      </w:r>
      <w:r w:rsidR="00254113">
        <w:rPr>
          <w:rFonts w:hint="eastAsia"/>
        </w:rPr>
        <w:t>工具，可以简单</w:t>
      </w:r>
      <w:del w:id="125" w:author="think" w:date="2015-09-10T20:25:00Z">
        <w:r w:rsidR="00254113" w:rsidDel="00AB619D">
          <w:rPr>
            <w:rFonts w:hint="eastAsia"/>
          </w:rPr>
          <w:delText>的</w:delText>
        </w:r>
      </w:del>
      <w:ins w:id="126" w:author="think" w:date="2015-09-10T20:25:00Z">
        <w:r w:rsidR="00AB619D">
          <w:rPr>
            <w:rFonts w:hint="eastAsia"/>
          </w:rPr>
          <w:t>地</w:t>
        </w:r>
      </w:ins>
      <w:r w:rsidR="00254113">
        <w:rPr>
          <w:rFonts w:hint="eastAsia"/>
        </w:rPr>
        <w:t>一次部署多个</w:t>
      </w:r>
      <w:r w:rsidR="004F67F7">
        <w:rPr>
          <w:rFonts w:hint="eastAsia"/>
        </w:rPr>
        <w:t>镜像服务</w:t>
      </w:r>
      <w:bookmarkStart w:id="127" w:name="_GoBack"/>
      <w:bookmarkEnd w:id="127"/>
      <w:r w:rsidR="00254113">
        <w:rPr>
          <w:rFonts w:hint="eastAsia"/>
        </w:rPr>
        <w:t>。</w:t>
      </w:r>
      <w:r w:rsidR="00DC6A67">
        <w:rPr>
          <w:rFonts w:hint="eastAsia"/>
        </w:rPr>
        <w:t>下面是</w:t>
      </w:r>
      <w:r w:rsidR="00765810">
        <w:rPr>
          <w:rFonts w:hint="eastAsia"/>
        </w:rPr>
        <w:t>笔</w:t>
      </w:r>
      <w:r w:rsidR="00DC6A67">
        <w:rPr>
          <w:rFonts w:hint="eastAsia"/>
        </w:rPr>
        <w:t>者做的</w:t>
      </w:r>
      <w:r w:rsidR="009405FD">
        <w:rPr>
          <w:rFonts w:hint="eastAsia"/>
        </w:rPr>
        <w:t>工程</w:t>
      </w:r>
      <w:r w:rsidR="00025738">
        <w:rPr>
          <w:rFonts w:hint="eastAsia"/>
        </w:rPr>
        <w:t>目录结构</w:t>
      </w:r>
      <w:r w:rsidR="00445B66">
        <w:rPr>
          <w:rFonts w:hint="eastAsia"/>
        </w:rPr>
        <w:t>：</w:t>
      </w:r>
    </w:p>
    <w:p w:rsidR="00445B66" w:rsidRDefault="00445B66" w:rsidP="00945BD7">
      <w:pPr>
        <w:pStyle w:val="af8"/>
      </w:pPr>
      <w:r>
        <w:t xml:space="preserve"># </w:t>
      </w:r>
      <w:proofErr w:type="gramStart"/>
      <w:r>
        <w:t>tree</w:t>
      </w:r>
      <w:proofErr w:type="gramEnd"/>
      <w:r>
        <w:t>.</w:t>
      </w:r>
    </w:p>
    <w:p w:rsidR="00445B66" w:rsidRDefault="00445B66" w:rsidP="00945BD7">
      <w:pPr>
        <w:pStyle w:val="af8"/>
      </w:pPr>
      <w:r>
        <w:rPr>
          <w:rFonts w:hint="eastAsia"/>
        </w:rPr>
        <w:t>├──</w:t>
      </w:r>
      <w:r>
        <w:rPr>
          <w:rFonts w:hint="eastAsia"/>
        </w:rPr>
        <w:t xml:space="preserve"> build.sh</w:t>
      </w:r>
    </w:p>
    <w:p w:rsidR="00445B66" w:rsidRDefault="00445B66" w:rsidP="00945BD7">
      <w:pPr>
        <w:pStyle w:val="af8"/>
      </w:pPr>
      <w:r>
        <w:rPr>
          <w:rFonts w:hint="eastAsia"/>
        </w:rPr>
        <w:t>├──</w:t>
      </w:r>
      <w:r>
        <w:rPr>
          <w:rFonts w:hint="eastAsia"/>
        </w:rPr>
        <w:t xml:space="preserve"> docker-compose.yml</w:t>
      </w:r>
    </w:p>
    <w:p w:rsidR="00445B66" w:rsidRDefault="00445B66" w:rsidP="00945BD7">
      <w:pPr>
        <w:pStyle w:val="af8"/>
      </w:pPr>
      <w:r>
        <w:rPr>
          <w:rFonts w:hint="eastAsia"/>
        </w:rPr>
        <w:t>├──</w:t>
      </w:r>
      <w:r>
        <w:rPr>
          <w:rFonts w:hint="eastAsia"/>
        </w:rPr>
        <w:t xml:space="preserve"> keys</w:t>
      </w:r>
    </w:p>
    <w:p w:rsidR="00445B66" w:rsidRDefault="00445B66" w:rsidP="00945BD7">
      <w:pPr>
        <w:pStyle w:val="af8"/>
      </w:pPr>
      <w:r>
        <w:rPr>
          <w:rFonts w:hint="eastAsia"/>
        </w:rPr>
        <w:t>│</w:t>
      </w:r>
      <w:r>
        <w:rPr>
          <w:rFonts w:ascii="宋体" w:eastAsia="宋体" w:hAnsi="宋体" w:cs="宋体" w:hint="eastAsia"/>
        </w:rPr>
        <w:t>  </w:t>
      </w:r>
      <w:r>
        <w:rPr>
          <w:rFonts w:ascii="楷体" w:hAnsi="楷体" w:cs="楷体" w:hint="eastAsia"/>
        </w:rPr>
        <w:t xml:space="preserve"> </w:t>
      </w:r>
      <w:r>
        <w:rPr>
          <w:rFonts w:hint="eastAsia"/>
        </w:rPr>
        <w:t>├──</w:t>
      </w:r>
      <w:r>
        <w:rPr>
          <w:rFonts w:hint="eastAsia"/>
        </w:rPr>
        <w:t xml:space="preserve"> server.xml</w:t>
      </w:r>
    </w:p>
    <w:p w:rsidR="00445B66" w:rsidRDefault="00445B66" w:rsidP="00945BD7">
      <w:pPr>
        <w:pStyle w:val="af8"/>
      </w:pPr>
      <w:r>
        <w:rPr>
          <w:rFonts w:hint="eastAsia"/>
        </w:rPr>
        <w:t>│</w:t>
      </w:r>
      <w:r>
        <w:rPr>
          <w:rFonts w:ascii="宋体" w:eastAsia="宋体" w:hAnsi="宋体" w:cs="宋体" w:hint="eastAsia"/>
        </w:rPr>
        <w:t>  </w:t>
      </w:r>
      <w:r>
        <w:rPr>
          <w:rFonts w:ascii="楷体" w:hAnsi="楷体" w:cs="楷体" w:hint="eastAsia"/>
        </w:rPr>
        <w:t xml:space="preserve">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tomcat.keystore</w:t>
      </w:r>
      <w:proofErr w:type="spellEnd"/>
    </w:p>
    <w:p w:rsidR="00445B66" w:rsidRDefault="00445B66" w:rsidP="00945BD7">
      <w:pPr>
        <w:pStyle w:val="af8"/>
      </w:pPr>
      <w:r>
        <w:rPr>
          <w:rFonts w:hint="eastAsia"/>
        </w:rPr>
        <w:t>├──</w:t>
      </w:r>
      <w:r>
        <w:rPr>
          <w:rFonts w:hint="eastAsia"/>
        </w:rPr>
        <w:t xml:space="preserve"> misc</w:t>
      </w:r>
    </w:p>
    <w:p w:rsidR="00445B66" w:rsidRDefault="00445B66" w:rsidP="00945BD7">
      <w:pPr>
        <w:pStyle w:val="af8"/>
      </w:pPr>
      <w:r>
        <w:rPr>
          <w:rFonts w:hint="eastAsia"/>
        </w:rPr>
        <w:t>│</w:t>
      </w:r>
      <w:r>
        <w:rPr>
          <w:rFonts w:ascii="宋体" w:eastAsia="宋体" w:hAnsi="宋体" w:cs="宋体" w:hint="eastAsia"/>
        </w:rPr>
        <w:t>  </w:t>
      </w:r>
      <w:r>
        <w:rPr>
          <w:rFonts w:ascii="楷体" w:hAnsi="楷体" w:cs="楷体" w:hint="eastAsia"/>
        </w:rPr>
        <w:t xml:space="preserve"> </w:t>
      </w:r>
      <w:r>
        <w:rPr>
          <w:rFonts w:hint="eastAsia"/>
        </w:rPr>
        <w:t>├──</w:t>
      </w:r>
      <w:r>
        <w:rPr>
          <w:rFonts w:hint="eastAsia"/>
        </w:rPr>
        <w:t xml:space="preserve"> auth</w:t>
      </w:r>
    </w:p>
    <w:p w:rsidR="00445B66" w:rsidRDefault="00445B66" w:rsidP="00945BD7">
      <w:pPr>
        <w:pStyle w:val="af8"/>
      </w:pPr>
      <w:r>
        <w:rPr>
          <w:rFonts w:hint="eastAsia"/>
        </w:rPr>
        <w:t>│</w:t>
      </w:r>
      <w:r>
        <w:rPr>
          <w:rFonts w:ascii="宋体" w:eastAsia="宋体" w:hAnsi="宋体" w:cs="宋体" w:hint="eastAsia"/>
        </w:rPr>
        <w:t>  </w:t>
      </w:r>
      <w:r>
        <w:rPr>
          <w:rFonts w:ascii="楷体" w:hAnsi="楷体" w:cs="楷体" w:hint="eastAsia"/>
        </w:rPr>
        <w:t xml:space="preserve"> </w:t>
      </w:r>
      <w:r>
        <w:rPr>
          <w:rFonts w:hint="eastAsia"/>
        </w:rPr>
        <w:t>│</w:t>
      </w:r>
      <w:r>
        <w:rPr>
          <w:rFonts w:ascii="宋体" w:eastAsia="宋体" w:hAnsi="宋体" w:cs="宋体" w:hint="eastAsia"/>
        </w:rPr>
        <w:t>  </w:t>
      </w:r>
      <w:r>
        <w:rPr>
          <w:rFonts w:ascii="楷体" w:hAnsi="楷体" w:cs="楷体" w:hint="eastAsia"/>
        </w:rPr>
        <w:t xml:space="preserve"> </w:t>
      </w:r>
      <w:r>
        <w:rPr>
          <w:rFonts w:hint="eastAsia"/>
        </w:rPr>
        <w:t>├──</w:t>
      </w:r>
      <w:r>
        <w:rPr>
          <w:rFonts w:hint="eastAsia"/>
        </w:rPr>
        <w:t xml:space="preserve"> Dockerfile</w:t>
      </w:r>
    </w:p>
    <w:p w:rsidR="00445B66" w:rsidRDefault="00445B66" w:rsidP="00945BD7">
      <w:pPr>
        <w:pStyle w:val="af8"/>
      </w:pPr>
      <w:r>
        <w:rPr>
          <w:rFonts w:hint="eastAsia"/>
        </w:rPr>
        <w:t>│</w:t>
      </w:r>
      <w:r>
        <w:rPr>
          <w:rFonts w:ascii="宋体" w:eastAsia="宋体" w:hAnsi="宋体" w:cs="宋体" w:hint="eastAsia"/>
        </w:rPr>
        <w:t>  </w:t>
      </w:r>
      <w:r>
        <w:rPr>
          <w:rFonts w:ascii="楷体" w:hAnsi="楷体" w:cs="楷体" w:hint="eastAsia"/>
        </w:rPr>
        <w:t xml:space="preserve">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bkservice</w:t>
      </w:r>
      <w:proofErr w:type="spellEnd"/>
    </w:p>
    <w:p w:rsidR="00445B66" w:rsidRDefault="00445B66" w:rsidP="00945BD7">
      <w:pPr>
        <w:pStyle w:val="af8"/>
      </w:pPr>
      <w:r>
        <w:rPr>
          <w:rFonts w:hint="eastAsia"/>
        </w:rPr>
        <w:t>│</w:t>
      </w:r>
      <w:r>
        <w:rPr>
          <w:rFonts w:ascii="宋体" w:eastAsia="宋体" w:hAnsi="宋体" w:cs="宋体" w:hint="eastAsia"/>
        </w:rPr>
        <w:t>  </w:t>
      </w:r>
      <w:r>
        <w:rPr>
          <w:rFonts w:ascii="楷体" w:hAnsi="楷体" w:cs="楷体" w:hint="eastAsia"/>
        </w:rPr>
        <w:t xml:space="preserve"> </w:t>
      </w:r>
      <w:r>
        <w:rPr>
          <w:rFonts w:hint="eastAsia"/>
        </w:rPr>
        <w:t>│</w:t>
      </w:r>
      <w:r>
        <w:rPr>
          <w:rFonts w:ascii="宋体" w:eastAsia="宋体" w:hAnsi="宋体" w:cs="宋体" w:hint="eastAsia"/>
        </w:rPr>
        <w:t>  </w:t>
      </w:r>
      <w:r>
        <w:rPr>
          <w:rFonts w:ascii="楷体" w:hAnsi="楷体" w:cs="楷体" w:hint="eastAsia"/>
        </w:rPr>
        <w:t xml:space="preserve"> </w:t>
      </w:r>
      <w:r>
        <w:rPr>
          <w:rFonts w:hint="eastAsia"/>
        </w:rPr>
        <w:t>├──</w:t>
      </w:r>
      <w:r>
        <w:rPr>
          <w:rFonts w:hint="eastAsia"/>
        </w:rPr>
        <w:t xml:space="preserve"> Dockerfile</w:t>
      </w:r>
    </w:p>
    <w:p w:rsidR="00445B66" w:rsidRDefault="00445B66" w:rsidP="00945BD7">
      <w:pPr>
        <w:pStyle w:val="af8"/>
      </w:pPr>
      <w:r>
        <w:rPr>
          <w:rFonts w:hint="eastAsia"/>
        </w:rPr>
        <w:t>│</w:t>
      </w:r>
      <w:r>
        <w:rPr>
          <w:rFonts w:ascii="宋体" w:eastAsia="宋体" w:hAnsi="宋体" w:cs="宋体" w:hint="eastAsia"/>
        </w:rPr>
        <w:t>  </w:t>
      </w:r>
      <w:r>
        <w:rPr>
          <w:rFonts w:ascii="楷体" w:hAnsi="楷体" w:cs="楷体" w:hint="eastAsia"/>
        </w:rPr>
        <w:t xml:space="preserve"> </w:t>
      </w:r>
      <w:r>
        <w:rPr>
          <w:rFonts w:hint="eastAsia"/>
        </w:rPr>
        <w:t>│</w:t>
      </w:r>
      <w:r>
        <w:rPr>
          <w:rFonts w:ascii="宋体" w:eastAsia="宋体" w:hAnsi="宋体" w:cs="宋体" w:hint="eastAsia"/>
        </w:rPr>
        <w:t>  </w:t>
      </w:r>
      <w:r>
        <w:rPr>
          <w:rFonts w:ascii="楷体" w:hAnsi="楷体" w:cs="楷体" w:hint="eastAsia"/>
        </w:rPr>
        <w:t xml:space="preserve">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445B66" w:rsidRDefault="00445B66" w:rsidP="00945BD7">
      <w:pPr>
        <w:pStyle w:val="af8"/>
      </w:pPr>
      <w:r>
        <w:rPr>
          <w:rFonts w:hint="eastAsia"/>
        </w:rPr>
        <w:t>│</w:t>
      </w:r>
      <w:r>
        <w:rPr>
          <w:rFonts w:ascii="宋体" w:eastAsia="宋体" w:hAnsi="宋体" w:cs="宋体" w:hint="eastAsia"/>
        </w:rPr>
        <w:t>  </w:t>
      </w:r>
      <w:r>
        <w:rPr>
          <w:rFonts w:ascii="楷体" w:hAnsi="楷体" w:cs="楷体" w:hint="eastAsia"/>
        </w:rPr>
        <w:t xml:space="preserve">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webui</w:t>
      </w:r>
      <w:proofErr w:type="spellEnd"/>
    </w:p>
    <w:p w:rsidR="00445B66" w:rsidRDefault="00445B66" w:rsidP="00945BD7">
      <w:pPr>
        <w:pStyle w:val="af8"/>
      </w:pPr>
      <w:r>
        <w:rPr>
          <w:rFonts w:hint="eastAsia"/>
        </w:rPr>
        <w:t>│</w:t>
      </w:r>
      <w:r>
        <w:rPr>
          <w:rFonts w:ascii="宋体" w:eastAsia="宋体" w:hAnsi="宋体" w:cs="宋体" w:hint="eastAsia"/>
        </w:rPr>
        <w:t>  </w:t>
      </w:r>
      <w:r>
        <w:rPr>
          <w:rFonts w:ascii="楷体" w:hAnsi="楷体" w:cs="楷体" w:hint="eastAsia"/>
        </w:rPr>
        <w:t xml:space="preserve">     </w:t>
      </w:r>
      <w:r>
        <w:rPr>
          <w:rFonts w:hint="eastAsia"/>
        </w:rPr>
        <w:t>├──</w:t>
      </w:r>
      <w:r>
        <w:rPr>
          <w:rFonts w:hint="eastAsia"/>
        </w:rPr>
        <w:t xml:space="preserve"> Dockerfile</w:t>
      </w:r>
    </w:p>
    <w:p w:rsidR="00445B66" w:rsidRDefault="00445B66" w:rsidP="00945BD7">
      <w:pPr>
        <w:pStyle w:val="af8"/>
      </w:pPr>
      <w:r>
        <w:rPr>
          <w:rFonts w:hint="eastAsia"/>
        </w:rPr>
        <w:t>│</w:t>
      </w:r>
      <w:r>
        <w:rPr>
          <w:rFonts w:ascii="宋体" w:eastAsia="宋体" w:hAnsi="宋体" w:cs="宋体" w:hint="eastAsia"/>
        </w:rPr>
        <w:t>  </w:t>
      </w:r>
      <w:r>
        <w:rPr>
          <w:rFonts w:ascii="楷体" w:hAnsi="楷体" w:cs="楷体" w:hint="eastAsia"/>
        </w:rPr>
        <w:t xml:space="preserve">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445B66" w:rsidRDefault="00445B66" w:rsidP="00945BD7">
      <w:pPr>
        <w:pStyle w:val="af8"/>
      </w:pPr>
      <w:r>
        <w:rPr>
          <w:rFonts w:hint="eastAsia"/>
        </w:rPr>
        <w:t>├──</w:t>
      </w:r>
      <w:r>
        <w:rPr>
          <w:rFonts w:hint="eastAsia"/>
        </w:rPr>
        <w:t xml:space="preserve"> release.sh</w:t>
      </w:r>
    </w:p>
    <w:p w:rsidR="00445B66" w:rsidRDefault="00445B66" w:rsidP="00945BD7">
      <w:pPr>
        <w:pStyle w:val="af8"/>
      </w:pPr>
      <w:r>
        <w:rPr>
          <w:rFonts w:hint="eastAsia"/>
        </w:rPr>
        <w:t>└──</w:t>
      </w:r>
      <w:r>
        <w:rPr>
          <w:rFonts w:hint="eastAsia"/>
        </w:rPr>
        <w:t xml:space="preserve"> scripts</w:t>
      </w:r>
    </w:p>
    <w:p w:rsidR="00445B66" w:rsidRDefault="00445B66" w:rsidP="00D04CBB"/>
    <w:p w:rsidR="00445B66" w:rsidRDefault="00445B66" w:rsidP="00D04CBB">
      <w:r>
        <w:rPr>
          <w:rFonts w:hint="eastAsia"/>
        </w:rPr>
        <w:t>说明：</w:t>
      </w:r>
    </w:p>
    <w:p w:rsidR="00445B66" w:rsidRDefault="00445B66" w:rsidP="00945BD7">
      <w:pPr>
        <w:pStyle w:val="a1"/>
      </w:pPr>
      <w:r>
        <w:rPr>
          <w:rFonts w:hint="eastAsia"/>
        </w:rPr>
        <w:t>build.</w:t>
      </w:r>
      <w:del w:id="128" w:author="think" w:date="2015-09-10T20:29:00Z">
        <w:r w:rsidDel="00AB619D">
          <w:rPr>
            <w:rFonts w:hint="eastAsia"/>
          </w:rPr>
          <w:delText xml:space="preserve">sh  </w:delText>
        </w:r>
      </w:del>
      <w:ins w:id="129" w:author="think" w:date="2015-09-10T20:29:00Z">
        <w:r w:rsidR="00AB619D">
          <w:rPr>
            <w:rFonts w:hint="eastAsia"/>
          </w:rPr>
          <w:t>sh</w:t>
        </w:r>
        <w:r w:rsidR="00AB619D">
          <w:rPr>
            <w:rFonts w:hint="eastAsia"/>
          </w:rPr>
          <w:t>：表示</w:t>
        </w:r>
      </w:ins>
      <w:r>
        <w:rPr>
          <w:rFonts w:hint="eastAsia"/>
        </w:rPr>
        <w:t>编译使用脚本程序</w:t>
      </w:r>
      <w:ins w:id="130" w:author="think" w:date="2015-09-10T20:29:00Z">
        <w:r w:rsidR="00AB619D">
          <w:rPr>
            <w:rFonts w:hint="eastAsia"/>
          </w:rPr>
          <w:t>。</w:t>
        </w:r>
      </w:ins>
    </w:p>
    <w:p w:rsidR="00445B66" w:rsidRDefault="00445B66" w:rsidP="00945BD7">
      <w:pPr>
        <w:pStyle w:val="a1"/>
      </w:pPr>
      <w:r>
        <w:rPr>
          <w:rFonts w:hint="eastAsia"/>
        </w:rPr>
        <w:t>docker-compose.yml</w:t>
      </w:r>
      <w:ins w:id="131" w:author="think" w:date="2015-09-10T20:29:00Z">
        <w:r w:rsidR="00AB619D">
          <w:rPr>
            <w:rFonts w:hint="eastAsia"/>
          </w:rPr>
          <w:t>：</w:t>
        </w:r>
      </w:ins>
      <w:r>
        <w:rPr>
          <w:rFonts w:hint="eastAsia"/>
        </w:rPr>
        <w:t xml:space="preserve"> </w:t>
      </w:r>
      <w:r>
        <w:rPr>
          <w:rFonts w:hint="eastAsia"/>
        </w:rPr>
        <w:t>此文件</w:t>
      </w:r>
      <w:r w:rsidR="00C9141A">
        <w:rPr>
          <w:rFonts w:hint="eastAsia"/>
        </w:rPr>
        <w:t>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</w:t>
      </w:r>
      <w:r w:rsidR="005012D0">
        <w:rPr>
          <w:rFonts w:hint="eastAsia"/>
        </w:rPr>
        <w:t>o</w:t>
      </w:r>
      <w:r>
        <w:rPr>
          <w:rFonts w:hint="eastAsia"/>
        </w:rPr>
        <w:t>se</w:t>
      </w:r>
      <w:r>
        <w:rPr>
          <w:rFonts w:hint="eastAsia"/>
        </w:rPr>
        <w:t>的配置文件</w:t>
      </w:r>
      <w:ins w:id="132" w:author="think" w:date="2015-09-10T20:29:00Z">
        <w:r w:rsidR="00AB619D">
          <w:rPr>
            <w:rFonts w:hint="eastAsia"/>
          </w:rPr>
          <w:t>。</w:t>
        </w:r>
      </w:ins>
    </w:p>
    <w:p w:rsidR="00445B66" w:rsidRDefault="00445B66" w:rsidP="00945BD7">
      <w:pPr>
        <w:pStyle w:val="a1"/>
      </w:pPr>
      <w:r>
        <w:rPr>
          <w:rFonts w:hint="eastAsia"/>
        </w:rPr>
        <w:t xml:space="preserve">keys </w:t>
      </w:r>
      <w:ins w:id="133" w:author="think" w:date="2015-09-10T20:29:00Z">
        <w:r w:rsidR="00AB619D">
          <w:rPr>
            <w:rFonts w:hint="eastAsia"/>
          </w:rPr>
          <w:t>：</w:t>
        </w:r>
      </w:ins>
      <w:r>
        <w:rPr>
          <w:rFonts w:hint="eastAsia"/>
        </w:rPr>
        <w:t>此文件夹存放用于</w:t>
      </w:r>
      <w:r w:rsidR="00426C20">
        <w:rPr>
          <w:rFonts w:hint="eastAsia"/>
        </w:rPr>
        <w:t>H</w:t>
      </w:r>
      <w:r>
        <w:rPr>
          <w:rFonts w:hint="eastAsia"/>
        </w:rPr>
        <w:t>ttps</w:t>
      </w:r>
      <w:r>
        <w:rPr>
          <w:rFonts w:hint="eastAsia"/>
        </w:rPr>
        <w:t>的</w:t>
      </w:r>
      <w:r w:rsidR="00D862CB">
        <w:rPr>
          <w:rFonts w:hint="eastAsia"/>
        </w:rPr>
        <w:t>证书文件</w:t>
      </w:r>
      <w:r>
        <w:rPr>
          <w:rFonts w:hint="eastAsia"/>
        </w:rPr>
        <w:t>，每次制作镜像，将</w:t>
      </w:r>
      <w:r w:rsidR="00B81567">
        <w:rPr>
          <w:rFonts w:hint="eastAsia"/>
        </w:rPr>
        <w:t>证书</w:t>
      </w:r>
      <w:r>
        <w:rPr>
          <w:rFonts w:hint="eastAsia"/>
        </w:rPr>
        <w:t>拷贝到</w:t>
      </w:r>
      <w:r w:rsidR="00840843">
        <w:rPr>
          <w:rFonts w:hint="eastAsia"/>
        </w:rPr>
        <w:t>T</w:t>
      </w:r>
      <w:r>
        <w:rPr>
          <w:rFonts w:hint="eastAsia"/>
        </w:rPr>
        <w:t>omcat</w:t>
      </w:r>
      <w:r>
        <w:rPr>
          <w:rFonts w:hint="eastAsia"/>
        </w:rPr>
        <w:t>镜像中</w:t>
      </w:r>
      <w:ins w:id="134" w:author="think" w:date="2015-09-10T20:29:00Z">
        <w:r w:rsidR="00AB619D">
          <w:rPr>
            <w:rFonts w:hint="eastAsia"/>
          </w:rPr>
          <w:t>。</w:t>
        </w:r>
      </w:ins>
    </w:p>
    <w:p w:rsidR="00445B66" w:rsidRDefault="00445B66" w:rsidP="00945BD7">
      <w:pPr>
        <w:pStyle w:val="a1"/>
      </w:pPr>
      <w:del w:id="135" w:author="think" w:date="2015-09-10T20:29:00Z">
        <w:r w:rsidDel="00AB619D">
          <w:rPr>
            <w:rFonts w:hint="eastAsia"/>
          </w:rPr>
          <w:delText xml:space="preserve">misc  </w:delText>
        </w:r>
      </w:del>
      <w:ins w:id="136" w:author="think" w:date="2015-09-10T20:29:00Z">
        <w:r w:rsidR="00AB619D">
          <w:rPr>
            <w:rFonts w:hint="eastAsia"/>
          </w:rPr>
          <w:t>misc</w:t>
        </w:r>
        <w:r w:rsidR="00AB619D">
          <w:rPr>
            <w:rFonts w:hint="eastAsia"/>
          </w:rPr>
          <w:t>：</w:t>
        </w:r>
      </w:ins>
      <w:r>
        <w:rPr>
          <w:rFonts w:hint="eastAsia"/>
        </w:rPr>
        <w:t>镜像目录，每个镜像有个单独</w:t>
      </w:r>
      <w:r w:rsidR="00177CFA">
        <w:rPr>
          <w:rFonts w:hint="eastAsia"/>
        </w:rPr>
        <w:t>目录</w:t>
      </w:r>
      <w:r>
        <w:rPr>
          <w:rFonts w:hint="eastAsia"/>
        </w:rPr>
        <w:t>，用于制作镜像</w:t>
      </w:r>
      <w:ins w:id="137" w:author="think" w:date="2015-09-10T20:29:00Z">
        <w:r w:rsidR="00AB619D">
          <w:rPr>
            <w:rFonts w:hint="eastAsia"/>
          </w:rPr>
          <w:t>。</w:t>
        </w:r>
      </w:ins>
    </w:p>
    <w:p w:rsidR="00445B66" w:rsidRDefault="00445B66" w:rsidP="00945BD7">
      <w:pPr>
        <w:pStyle w:val="a1"/>
      </w:pPr>
      <w:del w:id="138" w:author="think" w:date="2015-09-10T20:29:00Z">
        <w:r w:rsidDel="00AB619D">
          <w:rPr>
            <w:rFonts w:hint="eastAsia"/>
          </w:rPr>
          <w:delText xml:space="preserve">auth  </w:delText>
        </w:r>
      </w:del>
      <w:ins w:id="139" w:author="think" w:date="2015-09-10T20:29:00Z">
        <w:r w:rsidR="00AB619D">
          <w:rPr>
            <w:rFonts w:hint="eastAsia"/>
          </w:rPr>
          <w:t>auth</w:t>
        </w:r>
        <w:r w:rsidR="00AB619D">
          <w:rPr>
            <w:rFonts w:hint="eastAsia"/>
          </w:rPr>
          <w:t>：</w:t>
        </w:r>
      </w:ins>
      <w:r>
        <w:rPr>
          <w:rFonts w:hint="eastAsia"/>
        </w:rPr>
        <w:t>认证模块，使用目录下</w:t>
      </w:r>
      <w:r>
        <w:rPr>
          <w:rFonts w:hint="eastAsia"/>
        </w:rPr>
        <w:t>Dockerfile</w:t>
      </w:r>
      <w:r>
        <w:rPr>
          <w:rFonts w:hint="eastAsia"/>
        </w:rPr>
        <w:t>制作</w:t>
      </w:r>
      <w:r>
        <w:rPr>
          <w:rFonts w:hint="eastAsia"/>
        </w:rPr>
        <w:t>auth</w:t>
      </w:r>
      <w:r>
        <w:rPr>
          <w:rFonts w:hint="eastAsia"/>
        </w:rPr>
        <w:t>镜像</w:t>
      </w:r>
      <w:ins w:id="140" w:author="think" w:date="2015-09-10T20:30:00Z">
        <w:r w:rsidR="00AB619D">
          <w:rPr>
            <w:rFonts w:hint="eastAsia"/>
          </w:rPr>
          <w:t>。</w:t>
        </w:r>
      </w:ins>
    </w:p>
    <w:p w:rsidR="00445B66" w:rsidRDefault="00445B66" w:rsidP="00945BD7">
      <w:pPr>
        <w:pStyle w:val="a1"/>
      </w:pPr>
      <w:del w:id="141" w:author="think" w:date="2015-09-10T20:29:00Z">
        <w:r w:rsidDel="00AB619D">
          <w:rPr>
            <w:rFonts w:hint="eastAsia"/>
          </w:rPr>
          <w:delText xml:space="preserve">bkservice </w:delText>
        </w:r>
      </w:del>
      <w:proofErr w:type="spellStart"/>
      <w:ins w:id="142" w:author="think" w:date="2015-09-10T20:29:00Z">
        <w:r w:rsidR="00AB619D">
          <w:rPr>
            <w:rFonts w:hint="eastAsia"/>
          </w:rPr>
          <w:t>bkservice</w:t>
        </w:r>
        <w:proofErr w:type="spellEnd"/>
        <w:r w:rsidR="00AB619D">
          <w:rPr>
            <w:rFonts w:hint="eastAsia"/>
          </w:rPr>
          <w:t>：</w:t>
        </w:r>
      </w:ins>
      <w:r>
        <w:rPr>
          <w:rFonts w:hint="eastAsia"/>
        </w:rPr>
        <w:t>后台服务，源码在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</w:t>
      </w:r>
      <w:ins w:id="143" w:author="think" w:date="2015-09-10T20:30:00Z">
        <w:r w:rsidR="00AB619D">
          <w:rPr>
            <w:rFonts w:hint="eastAsia"/>
          </w:rPr>
          <w:t>。</w:t>
        </w:r>
      </w:ins>
    </w:p>
    <w:p w:rsidR="00445B66" w:rsidRDefault="00445B66" w:rsidP="00945BD7">
      <w:pPr>
        <w:pStyle w:val="a1"/>
      </w:pPr>
      <w:del w:id="144" w:author="think" w:date="2015-09-10T20:29:00Z">
        <w:r w:rsidDel="00AB619D">
          <w:rPr>
            <w:rFonts w:hint="eastAsia"/>
          </w:rPr>
          <w:delText xml:space="preserve">webui  </w:delText>
        </w:r>
      </w:del>
      <w:proofErr w:type="spellStart"/>
      <w:ins w:id="145" w:author="think" w:date="2015-09-10T20:29:00Z">
        <w:r w:rsidR="00AB619D">
          <w:rPr>
            <w:rFonts w:hint="eastAsia"/>
          </w:rPr>
          <w:t>webui</w:t>
        </w:r>
        <w:proofErr w:type="spellEnd"/>
        <w:r w:rsidR="00AB619D">
          <w:rPr>
            <w:rFonts w:hint="eastAsia"/>
          </w:rPr>
          <w:t>：</w:t>
        </w:r>
      </w:ins>
      <w:r>
        <w:rPr>
          <w:rFonts w:hint="eastAsia"/>
        </w:rPr>
        <w:t>前台</w:t>
      </w:r>
      <w:r w:rsidR="00147E40">
        <w:rPr>
          <w:rFonts w:hint="eastAsia"/>
        </w:rPr>
        <w:t>UI</w:t>
      </w:r>
      <w:r w:rsidR="008D5E1D">
        <w:rPr>
          <w:rFonts w:hint="eastAsia"/>
        </w:rPr>
        <w:t>制作镜像</w:t>
      </w:r>
      <w:r>
        <w:rPr>
          <w:rFonts w:hint="eastAsia"/>
        </w:rPr>
        <w:t>目录，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目录为源码（可选，或者可以在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lastRenderedPageBreak/>
        <w:t>里</w:t>
      </w:r>
      <w:ins w:id="146" w:author="think" w:date="2015-09-10T20:30:00Z">
        <w:r w:rsidR="00AB619D">
          <w:rPr>
            <w:rFonts w:hint="eastAsia"/>
          </w:rPr>
          <w:t>的</w:t>
        </w:r>
      </w:ins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del w:id="147" w:author="think" w:date="2015-09-10T20:30:00Z">
        <w:r w:rsidDel="00AB619D">
          <w:rPr>
            <w:rFonts w:hint="eastAsia"/>
          </w:rPr>
          <w:delText>下来</w:delText>
        </w:r>
      </w:del>
      <w:ins w:id="148" w:author="think" w:date="2015-09-10T20:30:00Z">
        <w:r w:rsidR="00AB619D">
          <w:rPr>
            <w:rFonts w:hint="eastAsia"/>
          </w:rPr>
          <w:t>下载</w:t>
        </w:r>
      </w:ins>
      <w:r>
        <w:rPr>
          <w:rFonts w:hint="eastAsia"/>
        </w:rPr>
        <w:t>源码，然后编译源码把输出二进制放在镜像中）</w:t>
      </w:r>
      <w:ins w:id="149" w:author="think" w:date="2015-09-10T20:30:00Z">
        <w:r w:rsidR="00AB619D">
          <w:rPr>
            <w:rFonts w:hint="eastAsia"/>
          </w:rPr>
          <w:t>。</w:t>
        </w:r>
      </w:ins>
    </w:p>
    <w:p w:rsidR="00445B66" w:rsidRDefault="00445B66" w:rsidP="00945BD7">
      <w:pPr>
        <w:pStyle w:val="a1"/>
      </w:pPr>
      <w:r>
        <w:rPr>
          <w:rFonts w:hint="eastAsia"/>
        </w:rPr>
        <w:t>release.</w:t>
      </w:r>
      <w:del w:id="150" w:author="think" w:date="2015-09-10T20:29:00Z">
        <w:r w:rsidDel="00AB619D">
          <w:rPr>
            <w:rFonts w:hint="eastAsia"/>
          </w:rPr>
          <w:delText xml:space="preserve">sh  </w:delText>
        </w:r>
      </w:del>
      <w:ins w:id="151" w:author="think" w:date="2015-09-10T20:29:00Z">
        <w:r w:rsidR="00AB619D">
          <w:rPr>
            <w:rFonts w:hint="eastAsia"/>
          </w:rPr>
          <w:t>sh</w:t>
        </w:r>
        <w:r w:rsidR="00AB619D">
          <w:rPr>
            <w:rFonts w:hint="eastAsia"/>
          </w:rPr>
          <w:t>：</w:t>
        </w:r>
      </w:ins>
      <w:r>
        <w:rPr>
          <w:rFonts w:hint="eastAsia"/>
        </w:rPr>
        <w:t>版本发布时执行的脚本</w:t>
      </w:r>
      <w:ins w:id="152" w:author="think" w:date="2015-09-10T20:30:00Z">
        <w:r w:rsidR="00AB619D">
          <w:rPr>
            <w:rFonts w:hint="eastAsia"/>
          </w:rPr>
          <w:t>。</w:t>
        </w:r>
      </w:ins>
    </w:p>
    <w:p w:rsidR="00445B66" w:rsidRDefault="00445B66" w:rsidP="00945BD7">
      <w:pPr>
        <w:pStyle w:val="a1"/>
      </w:pPr>
      <w:del w:id="153" w:author="think" w:date="2015-09-10T20:29:00Z">
        <w:r w:rsidDel="00AB619D">
          <w:rPr>
            <w:rFonts w:hint="eastAsia"/>
          </w:rPr>
          <w:delText xml:space="preserve">scripts  </w:delText>
        </w:r>
      </w:del>
      <w:ins w:id="154" w:author="think" w:date="2015-09-10T20:29:00Z">
        <w:r w:rsidR="00AB619D">
          <w:rPr>
            <w:rFonts w:hint="eastAsia"/>
          </w:rPr>
          <w:t>scripts</w:t>
        </w:r>
        <w:r w:rsidR="00AB619D">
          <w:rPr>
            <w:rFonts w:hint="eastAsia"/>
          </w:rPr>
          <w:t>：</w:t>
        </w:r>
      </w:ins>
      <w:r>
        <w:rPr>
          <w:rFonts w:hint="eastAsia"/>
        </w:rPr>
        <w:t>工程中需要的一些工具脚本</w:t>
      </w:r>
      <w:ins w:id="155" w:author="think" w:date="2015-09-10T20:30:00Z">
        <w:r w:rsidR="00AB619D">
          <w:rPr>
            <w:rFonts w:hint="eastAsia"/>
          </w:rPr>
          <w:t>。</w:t>
        </w:r>
      </w:ins>
    </w:p>
    <w:p w:rsidR="00445B66" w:rsidRDefault="00445B66" w:rsidP="00D04CBB">
      <w:r>
        <w:rPr>
          <w:rFonts w:hint="eastAsia"/>
        </w:rPr>
        <w:t>首先看下</w:t>
      </w:r>
      <w:r>
        <w:rPr>
          <w:rFonts w:hint="eastAsia"/>
        </w:rPr>
        <w:t xml:space="preserve"> docker-compose.yml</w:t>
      </w:r>
      <w:r>
        <w:rPr>
          <w:rFonts w:hint="eastAsia"/>
        </w:rPr>
        <w:t>文件：</w:t>
      </w:r>
    </w:p>
    <w:p w:rsidR="00445B66" w:rsidRDefault="00445B66" w:rsidP="00945BD7">
      <w:pPr>
        <w:pStyle w:val="af8"/>
      </w:pPr>
      <w:r>
        <w:t xml:space="preserve"># </w:t>
      </w:r>
      <w:proofErr w:type="gramStart"/>
      <w:r>
        <w:t>cat</w:t>
      </w:r>
      <w:proofErr w:type="gramEnd"/>
      <w:r>
        <w:t xml:space="preserve"> docker-compose.yml</w:t>
      </w:r>
    </w:p>
    <w:p w:rsidR="00445B66" w:rsidRDefault="00445B66" w:rsidP="00945BD7">
      <w:pPr>
        <w:pStyle w:val="af8"/>
      </w:pPr>
      <w:proofErr w:type="spellStart"/>
      <w:proofErr w:type="gramStart"/>
      <w:r>
        <w:t>dockerui</w:t>
      </w:r>
      <w:proofErr w:type="spellEnd"/>
      <w:proofErr w:type="gramEnd"/>
      <w:r>
        <w:t>:</w:t>
      </w:r>
    </w:p>
    <w:p w:rsidR="00445B66" w:rsidRDefault="00445B66" w:rsidP="00945BD7">
      <w:pPr>
        <w:pStyle w:val="af8"/>
      </w:pPr>
      <w:r>
        <w:t xml:space="preserve">        </w:t>
      </w:r>
      <w:proofErr w:type="gramStart"/>
      <w:r>
        <w:t>build</w:t>
      </w:r>
      <w:proofErr w:type="gramEnd"/>
      <w:r>
        <w:t>: misc/</w:t>
      </w:r>
      <w:proofErr w:type="spellStart"/>
      <w:r>
        <w:t>webui</w:t>
      </w:r>
      <w:proofErr w:type="spellEnd"/>
    </w:p>
    <w:p w:rsidR="00445B66" w:rsidRDefault="00445B66" w:rsidP="00945BD7">
      <w:pPr>
        <w:pStyle w:val="af8"/>
      </w:pPr>
      <w:r>
        <w:t xml:space="preserve">        </w:t>
      </w:r>
      <w:proofErr w:type="gramStart"/>
      <w:r>
        <w:t>volumes</w:t>
      </w:r>
      <w:proofErr w:type="gramEnd"/>
      <w:r>
        <w:t>:</w:t>
      </w:r>
    </w:p>
    <w:p w:rsidR="00445B66" w:rsidRDefault="009021A2" w:rsidP="00945BD7">
      <w:pPr>
        <w:pStyle w:val="af8"/>
      </w:pPr>
      <w:r>
        <w:t xml:space="preserve">        - </w:t>
      </w:r>
      <w:r w:rsidR="00FD772C">
        <w:rPr>
          <w:rFonts w:hint="eastAsia"/>
        </w:rPr>
        <w:t>./</w:t>
      </w:r>
      <w:r>
        <w:rPr>
          <w:rFonts w:hint="eastAsia"/>
        </w:rPr>
        <w:t>keys</w:t>
      </w:r>
      <w:r w:rsidR="00E01A05">
        <w:t>:/</w:t>
      </w:r>
      <w:proofErr w:type="spellStart"/>
      <w:r w:rsidR="00E01A05">
        <w:t>usr</w:t>
      </w:r>
      <w:proofErr w:type="spellEnd"/>
      <w:r w:rsidR="00E01A05">
        <w:t>/local/tomcat/</w:t>
      </w:r>
      <w:r w:rsidR="00E01A05">
        <w:rPr>
          <w:rFonts w:hint="eastAsia"/>
        </w:rPr>
        <w:t>keys</w:t>
      </w:r>
    </w:p>
    <w:p w:rsidR="00445B66" w:rsidRDefault="00445B66" w:rsidP="00945BD7">
      <w:pPr>
        <w:pStyle w:val="af8"/>
      </w:pPr>
      <w:r>
        <w:t xml:space="preserve">        </w:t>
      </w:r>
      <w:proofErr w:type="gramStart"/>
      <w:r>
        <w:t>links</w:t>
      </w:r>
      <w:proofErr w:type="gramEnd"/>
      <w:r>
        <w:t>:</w:t>
      </w:r>
    </w:p>
    <w:p w:rsidR="00445B66" w:rsidRDefault="00445B66" w:rsidP="00945BD7">
      <w:pPr>
        <w:pStyle w:val="af8"/>
      </w:pPr>
      <w:r>
        <w:t xml:space="preserve">        - </w:t>
      </w:r>
      <w:proofErr w:type="spellStart"/>
      <w:proofErr w:type="gramStart"/>
      <w:r>
        <w:t>dockerbkservice:</w:t>
      </w:r>
      <w:proofErr w:type="gramEnd"/>
      <w:r>
        <w:t>dockerbkservice</w:t>
      </w:r>
      <w:proofErr w:type="spellEnd"/>
    </w:p>
    <w:p w:rsidR="00445B66" w:rsidRDefault="00445B66" w:rsidP="00945BD7">
      <w:pPr>
        <w:pStyle w:val="af8"/>
      </w:pPr>
      <w:r>
        <w:t xml:space="preserve">        </w:t>
      </w:r>
      <w:proofErr w:type="gramStart"/>
      <w:r>
        <w:t>ports</w:t>
      </w:r>
      <w:proofErr w:type="gramEnd"/>
      <w:r>
        <w:t>:</w:t>
      </w:r>
    </w:p>
    <w:p w:rsidR="00445B66" w:rsidRDefault="00445B66" w:rsidP="00945BD7">
      <w:pPr>
        <w:pStyle w:val="af8"/>
      </w:pPr>
      <w:r>
        <w:t xml:space="preserve">        - 8080:8080</w:t>
      </w:r>
    </w:p>
    <w:p w:rsidR="00445B66" w:rsidRDefault="00445B66" w:rsidP="00945BD7">
      <w:pPr>
        <w:pStyle w:val="af8"/>
      </w:pPr>
      <w:r>
        <w:t xml:space="preserve">        </w:t>
      </w:r>
      <w:proofErr w:type="gramStart"/>
      <w:r>
        <w:t>restart</w:t>
      </w:r>
      <w:proofErr w:type="gramEnd"/>
      <w:r>
        <w:t>: always</w:t>
      </w:r>
    </w:p>
    <w:p w:rsidR="00445B66" w:rsidRDefault="00445B66" w:rsidP="00945BD7">
      <w:pPr>
        <w:pStyle w:val="af8"/>
      </w:pPr>
      <w:proofErr w:type="spellStart"/>
      <w:proofErr w:type="gramStart"/>
      <w:r>
        <w:t>dockerbkservice</w:t>
      </w:r>
      <w:proofErr w:type="spellEnd"/>
      <w:proofErr w:type="gramEnd"/>
      <w:r>
        <w:t>:</w:t>
      </w:r>
    </w:p>
    <w:p w:rsidR="00445B66" w:rsidRDefault="00445B66" w:rsidP="00945BD7">
      <w:pPr>
        <w:pStyle w:val="af8"/>
      </w:pPr>
      <w:r>
        <w:t xml:space="preserve">       </w:t>
      </w:r>
      <w:proofErr w:type="gramStart"/>
      <w:r>
        <w:t>build</w:t>
      </w:r>
      <w:proofErr w:type="gramEnd"/>
      <w:r>
        <w:t>: misc/</w:t>
      </w:r>
      <w:proofErr w:type="spellStart"/>
      <w:r>
        <w:t>dockerconsole</w:t>
      </w:r>
      <w:proofErr w:type="spellEnd"/>
    </w:p>
    <w:p w:rsidR="00445B66" w:rsidRDefault="00445B66" w:rsidP="00945BD7">
      <w:pPr>
        <w:pStyle w:val="af8"/>
      </w:pPr>
      <w:r>
        <w:t xml:space="preserve">       </w:t>
      </w:r>
      <w:proofErr w:type="gramStart"/>
      <w:r>
        <w:t>links</w:t>
      </w:r>
      <w:proofErr w:type="gramEnd"/>
      <w:r>
        <w:t>:</w:t>
      </w:r>
    </w:p>
    <w:p w:rsidR="00445B66" w:rsidRDefault="00445B66" w:rsidP="00945BD7">
      <w:pPr>
        <w:pStyle w:val="af8"/>
      </w:pPr>
      <w:r>
        <w:t xml:space="preserve">       - </w:t>
      </w:r>
      <w:proofErr w:type="spellStart"/>
      <w:proofErr w:type="gramStart"/>
      <w:r w:rsidR="00A63ED4">
        <w:t>dockerauth</w:t>
      </w:r>
      <w:r w:rsidR="00254EA0">
        <w:rPr>
          <w:rFonts w:hint="eastAsia"/>
        </w:rPr>
        <w:t>:</w:t>
      </w:r>
      <w:proofErr w:type="gramEnd"/>
      <w:r w:rsidR="00A63ED4">
        <w:t>dockerauth</w:t>
      </w:r>
      <w:proofErr w:type="spellEnd"/>
    </w:p>
    <w:p w:rsidR="005912CC" w:rsidRDefault="005912CC" w:rsidP="00945BD7">
      <w:pPr>
        <w:pStyle w:val="af8"/>
      </w:pPr>
      <w:r>
        <w:rPr>
          <w:rFonts w:hint="eastAsia"/>
        </w:rPr>
        <w:t xml:space="preserve">       - </w:t>
      </w:r>
      <w:proofErr w:type="spellStart"/>
      <w:proofErr w:type="gramStart"/>
      <w:r>
        <w:rPr>
          <w:rFonts w:hint="eastAsia"/>
        </w:rPr>
        <w:t>dockersql:</w:t>
      </w:r>
      <w:proofErr w:type="gramEnd"/>
      <w:r>
        <w:rPr>
          <w:rFonts w:hint="eastAsia"/>
        </w:rPr>
        <w:t>dockersql</w:t>
      </w:r>
      <w:proofErr w:type="spellEnd"/>
    </w:p>
    <w:p w:rsidR="002F4939" w:rsidRDefault="002F4939" w:rsidP="00945BD7">
      <w:pPr>
        <w:pStyle w:val="af8"/>
      </w:pPr>
      <w:proofErr w:type="gramStart"/>
      <w:r>
        <w:t>volumes</w:t>
      </w:r>
      <w:proofErr w:type="gramEnd"/>
      <w:r>
        <w:t>:</w:t>
      </w:r>
    </w:p>
    <w:p w:rsidR="002F4939" w:rsidRPr="002F4939" w:rsidRDefault="002F4939" w:rsidP="00945BD7">
      <w:pPr>
        <w:pStyle w:val="af8"/>
      </w:pPr>
      <w:r>
        <w:t xml:space="preserve">       - </w:t>
      </w:r>
      <w:r w:rsidR="002F2B70">
        <w:rPr>
          <w:rFonts w:hint="eastAsia"/>
        </w:rPr>
        <w:t>./config.yml</w:t>
      </w:r>
      <w:r w:rsidR="002F2B70">
        <w:t>:/</w:t>
      </w:r>
      <w:proofErr w:type="spellStart"/>
      <w:r w:rsidR="002F2B70">
        <w:t>usr</w:t>
      </w:r>
      <w:proofErr w:type="spellEnd"/>
      <w:r w:rsidR="002F2B70">
        <w:t>/</w:t>
      </w:r>
      <w:r w:rsidR="002F2B70">
        <w:rPr>
          <w:rFonts w:hint="eastAsia"/>
        </w:rPr>
        <w:t>local/</w:t>
      </w:r>
      <w:proofErr w:type="spellStart"/>
      <w:r w:rsidR="002F2B70">
        <w:rPr>
          <w:rFonts w:hint="eastAsia"/>
        </w:rPr>
        <w:t>bkservice</w:t>
      </w:r>
      <w:proofErr w:type="spellEnd"/>
      <w:r w:rsidR="002F2B70">
        <w:rPr>
          <w:rFonts w:hint="eastAsia"/>
        </w:rPr>
        <w:t>/config.yml</w:t>
      </w:r>
    </w:p>
    <w:p w:rsidR="00445B66" w:rsidRDefault="00445B66" w:rsidP="00945BD7">
      <w:pPr>
        <w:pStyle w:val="af8"/>
      </w:pPr>
      <w:r>
        <w:t xml:space="preserve">       </w:t>
      </w:r>
      <w:proofErr w:type="gramStart"/>
      <w:r>
        <w:t>ports</w:t>
      </w:r>
      <w:proofErr w:type="gramEnd"/>
      <w:r>
        <w:t>:</w:t>
      </w:r>
    </w:p>
    <w:p w:rsidR="00445B66" w:rsidRDefault="00445B66" w:rsidP="00945BD7">
      <w:pPr>
        <w:pStyle w:val="af8"/>
      </w:pPr>
      <w:r>
        <w:t xml:space="preserve">       - "9090:9090"</w:t>
      </w:r>
    </w:p>
    <w:p w:rsidR="00445B66" w:rsidRDefault="00445B66" w:rsidP="00945BD7">
      <w:pPr>
        <w:pStyle w:val="af8"/>
      </w:pPr>
      <w:r>
        <w:t xml:space="preserve">       </w:t>
      </w:r>
      <w:proofErr w:type="gramStart"/>
      <w:r>
        <w:t>environment</w:t>
      </w:r>
      <w:proofErr w:type="gramEnd"/>
      <w:r>
        <w:t>:</w:t>
      </w:r>
    </w:p>
    <w:p w:rsidR="00445B66" w:rsidRDefault="00445B66" w:rsidP="00945BD7">
      <w:pPr>
        <w:pStyle w:val="af8"/>
      </w:pPr>
      <w:r>
        <w:t xml:space="preserve">       - MACHINE_CLIENT_CERT_PATH=/root/.</w:t>
      </w:r>
      <w:proofErr w:type="spellStart"/>
      <w:r>
        <w:t>docker</w:t>
      </w:r>
      <w:proofErr w:type="spellEnd"/>
      <w:r>
        <w:t>/machine/</w:t>
      </w:r>
      <w:proofErr w:type="spellStart"/>
      <w:r>
        <w:t>certs</w:t>
      </w:r>
      <w:proofErr w:type="spellEnd"/>
    </w:p>
    <w:p w:rsidR="00445B66" w:rsidRDefault="00445B66" w:rsidP="00945BD7">
      <w:pPr>
        <w:pStyle w:val="af8"/>
      </w:pPr>
      <w:proofErr w:type="spellStart"/>
      <w:proofErr w:type="gramStart"/>
      <w:r>
        <w:t>dockerauth</w:t>
      </w:r>
      <w:proofErr w:type="spellEnd"/>
      <w:proofErr w:type="gramEnd"/>
      <w:r>
        <w:t>:</w:t>
      </w:r>
    </w:p>
    <w:p w:rsidR="00445B66" w:rsidRDefault="00445B66" w:rsidP="00945BD7">
      <w:pPr>
        <w:pStyle w:val="af8"/>
      </w:pPr>
      <w:r>
        <w:t xml:space="preserve">        </w:t>
      </w:r>
      <w:proofErr w:type="gramStart"/>
      <w:r>
        <w:t>build</w:t>
      </w:r>
      <w:proofErr w:type="gramEnd"/>
      <w:r>
        <w:t>: misc/auth</w:t>
      </w:r>
    </w:p>
    <w:p w:rsidR="00445B66" w:rsidRDefault="00445B66" w:rsidP="00945BD7">
      <w:pPr>
        <w:pStyle w:val="af8"/>
      </w:pPr>
      <w:r>
        <w:t xml:space="preserve">        </w:t>
      </w:r>
      <w:proofErr w:type="gramStart"/>
      <w:r>
        <w:t>environment</w:t>
      </w:r>
      <w:proofErr w:type="gramEnd"/>
      <w:r>
        <w:t>:</w:t>
      </w:r>
    </w:p>
    <w:p w:rsidR="00445B66" w:rsidRDefault="00445B66" w:rsidP="00945BD7">
      <w:pPr>
        <w:pStyle w:val="af8"/>
      </w:pPr>
      <w:r>
        <w:t xml:space="preserve">        - </w:t>
      </w:r>
      <w:proofErr w:type="spellStart"/>
      <w:r>
        <w:t>no_proxy</w:t>
      </w:r>
      <w:proofErr w:type="spellEnd"/>
      <w:r>
        <w:t>=127.0.0.1</w:t>
      </w:r>
    </w:p>
    <w:p w:rsidR="00445B66" w:rsidRDefault="00445B66" w:rsidP="00945BD7">
      <w:pPr>
        <w:pStyle w:val="af8"/>
      </w:pPr>
      <w:r>
        <w:t xml:space="preserve">        </w:t>
      </w:r>
      <w:proofErr w:type="gramStart"/>
      <w:r>
        <w:t>volumes</w:t>
      </w:r>
      <w:proofErr w:type="gramEnd"/>
      <w:r>
        <w:t>:</w:t>
      </w:r>
    </w:p>
    <w:p w:rsidR="00445B66" w:rsidRDefault="00445B66" w:rsidP="00945BD7">
      <w:pPr>
        <w:pStyle w:val="af8"/>
      </w:pPr>
      <w:r>
        <w:t xml:space="preserve">        - misc/</w:t>
      </w:r>
      <w:proofErr w:type="spellStart"/>
      <w:r>
        <w:t>dockerauth</w:t>
      </w:r>
      <w:proofErr w:type="spellEnd"/>
      <w:r>
        <w:t>/</w:t>
      </w:r>
      <w:proofErr w:type="spellStart"/>
      <w:r>
        <w:t>app.conf</w:t>
      </w:r>
      <w:proofErr w:type="spellEnd"/>
      <w:r>
        <w:t>:/conf/</w:t>
      </w:r>
      <w:proofErr w:type="spellStart"/>
      <w:r>
        <w:t>app.conf</w:t>
      </w:r>
      <w:proofErr w:type="spellEnd"/>
    </w:p>
    <w:p w:rsidR="00445B66" w:rsidRDefault="00445B66" w:rsidP="00945BD7">
      <w:pPr>
        <w:pStyle w:val="af8"/>
      </w:pPr>
      <w:r>
        <w:t xml:space="preserve"> </w:t>
      </w:r>
      <w:proofErr w:type="spellStart"/>
      <w:proofErr w:type="gramStart"/>
      <w:r>
        <w:t>dockersql</w:t>
      </w:r>
      <w:proofErr w:type="spellEnd"/>
      <w:proofErr w:type="gramEnd"/>
      <w:r>
        <w:t>:</w:t>
      </w:r>
    </w:p>
    <w:p w:rsidR="00445B66" w:rsidRDefault="00445B66" w:rsidP="00945BD7">
      <w:pPr>
        <w:pStyle w:val="af8"/>
      </w:pPr>
      <w:r>
        <w:t xml:space="preserve">        </w:t>
      </w:r>
      <w:proofErr w:type="gramStart"/>
      <w:r>
        <w:t>image</w:t>
      </w:r>
      <w:proofErr w:type="gramEnd"/>
      <w:r>
        <w:t>: mysql:v1.0</w:t>
      </w:r>
    </w:p>
    <w:p w:rsidR="00445B66" w:rsidRDefault="00445B66" w:rsidP="00D04CBB">
      <w:r>
        <w:rPr>
          <w:rFonts w:hint="eastAsia"/>
        </w:rPr>
        <w:t>以</w:t>
      </w:r>
      <w:proofErr w:type="spellStart"/>
      <w:r>
        <w:rPr>
          <w:rFonts w:hint="eastAsia"/>
        </w:rPr>
        <w:t>dockerbkservice</w:t>
      </w:r>
      <w:proofErr w:type="spellEnd"/>
      <w:r>
        <w:rPr>
          <w:rFonts w:hint="eastAsia"/>
        </w:rPr>
        <w:t>为例，</w:t>
      </w:r>
      <w:del w:id="156" w:author="think" w:date="2015-09-10T20:30:00Z">
        <w:r w:rsidDel="00AB619D">
          <w:rPr>
            <w:rFonts w:hint="eastAsia"/>
          </w:rPr>
          <w:delText>我们</w:delText>
        </w:r>
      </w:del>
      <w:r>
        <w:rPr>
          <w:rFonts w:hint="eastAsia"/>
        </w:rPr>
        <w:t>讲解</w:t>
      </w:r>
      <w:del w:id="157" w:author="think" w:date="2015-09-10T20:30:00Z">
        <w:r w:rsidDel="00AB619D">
          <w:rPr>
            <w:rFonts w:hint="eastAsia"/>
          </w:rPr>
          <w:delText>一下，</w:delText>
        </w:r>
      </w:del>
      <w:ins w:id="158" w:author="think" w:date="2015-09-10T20:30:00Z">
        <w:r w:rsidR="00AB619D">
          <w:rPr>
            <w:rFonts w:hint="eastAsia"/>
          </w:rPr>
          <w:t>如下：</w:t>
        </w:r>
      </w:ins>
    </w:p>
    <w:p w:rsidR="00445B66" w:rsidRDefault="00445B66" w:rsidP="00945BD7">
      <w:pPr>
        <w:pStyle w:val="a1"/>
      </w:pPr>
      <w:proofErr w:type="spellStart"/>
      <w:r>
        <w:t>dockerbkservice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顶级标签，表示一个镜像</w:t>
      </w:r>
      <w:ins w:id="159" w:author="think" w:date="2015-09-10T20:30:00Z">
        <w:r w:rsidR="00AB619D">
          <w:rPr>
            <w:rFonts w:hint="eastAsia"/>
          </w:rPr>
          <w:t>。</w:t>
        </w:r>
      </w:ins>
    </w:p>
    <w:p w:rsidR="00445B66" w:rsidRDefault="00445B66" w:rsidP="00945BD7">
      <w:pPr>
        <w:pStyle w:val="a1"/>
      </w:pPr>
      <w:r>
        <w:rPr>
          <w:rFonts w:hint="eastAsia"/>
        </w:rPr>
        <w:t xml:space="preserve">build: </w:t>
      </w:r>
      <w:r>
        <w:rPr>
          <w:rFonts w:hint="eastAsia"/>
        </w:rPr>
        <w:t>是</w:t>
      </w:r>
      <w:r w:rsidR="005F2F39">
        <w:rPr>
          <w:rFonts w:hint="eastAsia"/>
        </w:rPr>
        <w:t>指</w:t>
      </w:r>
      <w:r>
        <w:rPr>
          <w:rFonts w:hint="eastAsia"/>
        </w:rPr>
        <w:t>编译</w:t>
      </w:r>
      <w:r w:rsidR="005F2F39">
        <w:rPr>
          <w:rFonts w:hint="eastAsia"/>
        </w:rPr>
        <w:t>构建的时候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 build</w:t>
      </w:r>
      <w:r>
        <w:rPr>
          <w:rFonts w:hint="eastAsia"/>
        </w:rPr>
        <w:t>）会去哪个目录</w:t>
      </w:r>
      <w:r w:rsidR="005F2F39">
        <w:rPr>
          <w:rFonts w:hint="eastAsia"/>
        </w:rPr>
        <w:t>构建</w:t>
      </w:r>
      <w:r>
        <w:rPr>
          <w:rFonts w:hint="eastAsia"/>
        </w:rPr>
        <w:t>这个</w:t>
      </w:r>
      <w:r w:rsidR="005F2F39">
        <w:rPr>
          <w:rFonts w:hint="eastAsia"/>
        </w:rPr>
        <w:t>镜像</w:t>
      </w:r>
      <w:ins w:id="160" w:author="think" w:date="2015-09-10T20:31:00Z">
        <w:r w:rsidR="00AB619D">
          <w:rPr>
            <w:rFonts w:hint="eastAsia"/>
          </w:rPr>
          <w:t>。</w:t>
        </w:r>
      </w:ins>
    </w:p>
    <w:p w:rsidR="00445B66" w:rsidRDefault="00445B66" w:rsidP="00945BD7">
      <w:pPr>
        <w:pStyle w:val="a1"/>
      </w:pPr>
      <w:r>
        <w:rPr>
          <w:rFonts w:hint="eastAsia"/>
        </w:rPr>
        <w:t>l</w:t>
      </w:r>
      <w:r>
        <w:t>inks</w:t>
      </w:r>
      <w:r>
        <w:rPr>
          <w:rFonts w:hint="eastAsia"/>
        </w:rPr>
        <w:t xml:space="preserve">: </w:t>
      </w:r>
      <w:r>
        <w:rPr>
          <w:rFonts w:hint="eastAsia"/>
        </w:rPr>
        <w:t>和其他容器的</w:t>
      </w:r>
      <w:r>
        <w:rPr>
          <w:rFonts w:hint="eastAsia"/>
        </w:rPr>
        <w:t>link</w:t>
      </w:r>
      <w:r>
        <w:rPr>
          <w:rFonts w:hint="eastAsia"/>
        </w:rPr>
        <w:t>，可以以域名形式访问该容器</w:t>
      </w:r>
      <w:ins w:id="161" w:author="think" w:date="2015-09-10T20:31:00Z">
        <w:r w:rsidR="00AB619D">
          <w:rPr>
            <w:rFonts w:hint="eastAsia"/>
          </w:rPr>
          <w:t>。</w:t>
        </w:r>
      </w:ins>
    </w:p>
    <w:p w:rsidR="00445B66" w:rsidRDefault="00445B66" w:rsidP="00945BD7">
      <w:pPr>
        <w:pStyle w:val="a1"/>
      </w:pPr>
      <w:r>
        <w:rPr>
          <w:rFonts w:hint="eastAsia"/>
        </w:rPr>
        <w:t xml:space="preserve">volumes: </w:t>
      </w:r>
      <w:r>
        <w:rPr>
          <w:rFonts w:hint="eastAsia"/>
        </w:rPr>
        <w:t>将</w:t>
      </w:r>
      <w:r>
        <w:rPr>
          <w:rFonts w:hint="eastAsia"/>
        </w:rPr>
        <w:t>host</w:t>
      </w:r>
      <w:r>
        <w:rPr>
          <w:rFonts w:hint="eastAsia"/>
        </w:rPr>
        <w:t>主机上的某个路径</w:t>
      </w:r>
      <w:r w:rsidR="00E62102">
        <w:rPr>
          <w:rFonts w:hint="eastAsia"/>
        </w:rPr>
        <w:t>（文件）</w:t>
      </w:r>
      <w:r>
        <w:rPr>
          <w:rFonts w:hint="eastAsia"/>
        </w:rPr>
        <w:t>，挂载到容器中的某个路径</w:t>
      </w:r>
      <w:r w:rsidR="000E28BA">
        <w:rPr>
          <w:rFonts w:hint="eastAsia"/>
        </w:rPr>
        <w:t>（文件）</w:t>
      </w:r>
      <w:ins w:id="162" w:author="think" w:date="2015-09-10T20:31:00Z">
        <w:r w:rsidR="00AB619D">
          <w:rPr>
            <w:rFonts w:hint="eastAsia"/>
          </w:rPr>
          <w:t>。</w:t>
        </w:r>
      </w:ins>
    </w:p>
    <w:p w:rsidR="008F1506" w:rsidRDefault="00445B66" w:rsidP="00945BD7">
      <w:pPr>
        <w:pStyle w:val="a1"/>
      </w:pPr>
      <w:r>
        <w:rPr>
          <w:rFonts w:hint="eastAsia"/>
        </w:rPr>
        <w:lastRenderedPageBreak/>
        <w:t xml:space="preserve">ports:  </w:t>
      </w:r>
      <w:r>
        <w:rPr>
          <w:rFonts w:hint="eastAsia"/>
        </w:rPr>
        <w:t>将</w:t>
      </w:r>
      <w:r>
        <w:rPr>
          <w:rFonts w:hint="eastAsia"/>
        </w:rPr>
        <w:t>host</w:t>
      </w:r>
      <w:r>
        <w:rPr>
          <w:rFonts w:hint="eastAsia"/>
        </w:rPr>
        <w:t>的端口映射到容器中的某个端口</w:t>
      </w:r>
      <w:ins w:id="163" w:author="think" w:date="2015-09-10T20:31:00Z">
        <w:r w:rsidR="00AB619D">
          <w:rPr>
            <w:rFonts w:hint="eastAsia"/>
          </w:rPr>
          <w:t>。</w:t>
        </w:r>
      </w:ins>
    </w:p>
    <w:p w:rsidR="00445B66" w:rsidRDefault="00445B66" w:rsidP="00945BD7">
      <w:pPr>
        <w:pStyle w:val="a1"/>
      </w:pPr>
      <w:r>
        <w:t>environment</w:t>
      </w:r>
      <w:r>
        <w:rPr>
          <w:rFonts w:hint="eastAsia"/>
        </w:rPr>
        <w:t xml:space="preserve">:  </w:t>
      </w:r>
      <w:r w:rsidR="00F41AAB">
        <w:rPr>
          <w:rFonts w:hint="eastAsia"/>
        </w:rPr>
        <w:t>设置一</w:t>
      </w:r>
      <w:r>
        <w:rPr>
          <w:rFonts w:hint="eastAsia"/>
        </w:rPr>
        <w:t>个环境变量</w:t>
      </w:r>
      <w:ins w:id="164" w:author="think" w:date="2015-09-10T20:31:00Z">
        <w:r w:rsidR="00AB619D">
          <w:rPr>
            <w:rFonts w:hint="eastAsia"/>
          </w:rPr>
          <w:t>。</w:t>
        </w:r>
      </w:ins>
    </w:p>
    <w:p w:rsidR="005B782E" w:rsidRDefault="00445B66" w:rsidP="00D04CBB">
      <w:r>
        <w:rPr>
          <w:rFonts w:hint="eastAsia"/>
        </w:rPr>
        <w:t>从上面不难推测到，其实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  <w:r>
        <w:rPr>
          <w:rFonts w:hint="eastAsia"/>
        </w:rPr>
        <w:t>工具做的工作相当于解析配置文件，之后按照配置文件的配置项去执行</w:t>
      </w:r>
      <w:proofErr w:type="spellStart"/>
      <w:r w:rsidR="005D3680">
        <w:rPr>
          <w:rFonts w:hint="eastAsia"/>
        </w:rP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命令而已。</w:t>
      </w:r>
      <w:r w:rsidR="00E31E6F">
        <w:rPr>
          <w:rFonts w:hint="eastAsia"/>
        </w:rPr>
        <w:t>这里的四个镜像容器均</w:t>
      </w:r>
      <w:r w:rsidR="0061686C">
        <w:rPr>
          <w:rFonts w:hint="eastAsia"/>
        </w:rPr>
        <w:t>由</w:t>
      </w:r>
      <w:proofErr w:type="spellStart"/>
      <w:r w:rsidR="00E31E6F">
        <w:rPr>
          <w:rFonts w:hint="eastAsia"/>
        </w:rPr>
        <w:t>docker</w:t>
      </w:r>
      <w:proofErr w:type="spellEnd"/>
      <w:r w:rsidR="00E31E6F">
        <w:rPr>
          <w:rFonts w:hint="eastAsia"/>
        </w:rPr>
        <w:t>-compose</w:t>
      </w:r>
      <w:r w:rsidR="00E31E6F">
        <w:rPr>
          <w:rFonts w:hint="eastAsia"/>
        </w:rPr>
        <w:t>管理</w:t>
      </w:r>
      <w:r w:rsidR="000C3097">
        <w:rPr>
          <w:rFonts w:hint="eastAsia"/>
        </w:rPr>
        <w:t>。</w:t>
      </w:r>
    </w:p>
    <w:p w:rsidR="004D2FF9" w:rsidRDefault="00171F7B" w:rsidP="00050054">
      <w:pPr>
        <w:pStyle w:val="afb"/>
        <w:ind w:firstLineChars="0" w:firstLine="0"/>
      </w:pPr>
      <w:r w:rsidRPr="008A16C2">
        <w:rPr>
          <w:rFonts w:ascii="黑体" w:eastAsia="黑体" w:hAnsi="黑体" w:hint="eastAsia"/>
          <w:sz w:val="24"/>
        </w:rPr>
        <w:t>提示</w:t>
      </w:r>
      <w:r w:rsidR="008A16C2">
        <w:rPr>
          <w:rFonts w:ascii="黑体" w:eastAsia="黑体" w:hAnsi="黑体" w:hint="eastAsia"/>
          <w:sz w:val="24"/>
        </w:rPr>
        <w:t xml:space="preserve"> </w:t>
      </w:r>
      <w:r w:rsidR="005B782E">
        <w:rPr>
          <w:rFonts w:hint="eastAsia"/>
        </w:rPr>
        <w:t>如果觉得将不同的模块放在同一个工程下管理不方便，可以将各模块分别管理</w:t>
      </w:r>
      <w:r w:rsidR="00AC1752">
        <w:rPr>
          <w:rFonts w:hint="eastAsia"/>
        </w:rPr>
        <w:t>。</w:t>
      </w:r>
      <w:r w:rsidR="005B782E">
        <w:rPr>
          <w:rFonts w:hint="eastAsia"/>
        </w:rPr>
        <w:t>比如</w:t>
      </w:r>
      <w:r w:rsidR="005B782E">
        <w:rPr>
          <w:rFonts w:hint="eastAsia"/>
        </w:rPr>
        <w:t>auth</w:t>
      </w:r>
      <w:r w:rsidR="005B782E">
        <w:rPr>
          <w:rFonts w:hint="eastAsia"/>
        </w:rPr>
        <w:t>模块，</w:t>
      </w:r>
      <w:r w:rsidR="002B5DE5">
        <w:rPr>
          <w:rFonts w:hint="eastAsia"/>
        </w:rPr>
        <w:t>可以作为</w:t>
      </w:r>
      <w:r w:rsidR="005B782E">
        <w:rPr>
          <w:rFonts w:hint="eastAsia"/>
        </w:rPr>
        <w:t>一个工程，等执行的时候，</w:t>
      </w:r>
      <w:del w:id="165" w:author="think" w:date="2015-09-10T20:31:00Z">
        <w:r w:rsidR="005B782E" w:rsidDel="00AB619D">
          <w:rPr>
            <w:rFonts w:hint="eastAsia"/>
          </w:rPr>
          <w:delText>可以</w:delText>
        </w:r>
      </w:del>
      <w:ins w:id="166" w:author="think" w:date="2015-09-10T20:31:00Z">
        <w:r w:rsidR="00AB619D">
          <w:rPr>
            <w:rFonts w:hint="eastAsia"/>
          </w:rPr>
          <w:t>则</w:t>
        </w:r>
      </w:ins>
      <w:r w:rsidR="005B782E">
        <w:rPr>
          <w:rFonts w:hint="eastAsia"/>
        </w:rPr>
        <w:t>在</w:t>
      </w:r>
      <w:r w:rsidR="005B782E">
        <w:rPr>
          <w:rFonts w:hint="eastAsia"/>
        </w:rPr>
        <w:t>misc/auth/</w:t>
      </w:r>
      <w:proofErr w:type="spellStart"/>
      <w:r w:rsidR="005B782E">
        <w:rPr>
          <w:rFonts w:hint="eastAsia"/>
        </w:rPr>
        <w:t>Dockerfile</w:t>
      </w:r>
      <w:proofErr w:type="spellEnd"/>
      <w:r w:rsidR="005B782E">
        <w:rPr>
          <w:rFonts w:hint="eastAsia"/>
        </w:rPr>
        <w:t>里通过版本控制工具将代码下载下来，并编译运行。以</w:t>
      </w:r>
      <w:proofErr w:type="spellStart"/>
      <w:r w:rsidR="00AE4EDE">
        <w:rPr>
          <w:rFonts w:hint="eastAsia"/>
        </w:rPr>
        <w:t>G</w:t>
      </w:r>
      <w:r w:rsidR="005B782E">
        <w:rPr>
          <w:rFonts w:hint="eastAsia"/>
        </w:rPr>
        <w:t>it</w:t>
      </w:r>
      <w:proofErr w:type="spellEnd"/>
      <w:r w:rsidR="005B782E">
        <w:rPr>
          <w:rFonts w:hint="eastAsia"/>
        </w:rPr>
        <w:t>为例，</w:t>
      </w:r>
      <w:del w:id="167" w:author="think" w:date="2015-09-10T20:31:00Z">
        <w:r w:rsidR="005B782E" w:rsidDel="00AB619D">
          <w:rPr>
            <w:rFonts w:hint="eastAsia"/>
          </w:rPr>
          <w:delText>可以</w:delText>
        </w:r>
      </w:del>
      <w:r w:rsidR="00980168">
        <w:rPr>
          <w:rFonts w:hint="eastAsia"/>
        </w:rPr>
        <w:t>在</w:t>
      </w:r>
      <w:r w:rsidR="005B782E">
        <w:rPr>
          <w:rFonts w:hint="eastAsia"/>
        </w:rPr>
        <w:t>Dockerfile</w:t>
      </w:r>
      <w:r w:rsidR="005B782E">
        <w:rPr>
          <w:rFonts w:hint="eastAsia"/>
        </w:rPr>
        <w:t>添加</w:t>
      </w:r>
      <w:r w:rsidR="005B782E">
        <w:t>”</w:t>
      </w:r>
      <w:r w:rsidR="005B782E">
        <w:rPr>
          <w:rFonts w:hint="eastAsia"/>
        </w:rPr>
        <w:t xml:space="preserve">RUN </w:t>
      </w:r>
      <w:proofErr w:type="spellStart"/>
      <w:r w:rsidR="005B782E">
        <w:rPr>
          <w:rFonts w:hint="eastAsia"/>
        </w:rPr>
        <w:t>git</w:t>
      </w:r>
      <w:proofErr w:type="spellEnd"/>
      <w:r w:rsidR="005B782E">
        <w:rPr>
          <w:rFonts w:hint="eastAsia"/>
        </w:rPr>
        <w:t xml:space="preserve"> clone  </w:t>
      </w:r>
      <w:hyperlink r:id="rId14" w:history="1">
        <w:r w:rsidR="005B782E" w:rsidRPr="0040650F">
          <w:rPr>
            <w:rFonts w:hint="eastAsia"/>
          </w:rPr>
          <w:t>git@test/auth.git</w:t>
        </w:r>
      </w:hyperlink>
      <w:r w:rsidR="005B782E">
        <w:rPr>
          <w:rFonts w:hint="eastAsia"/>
        </w:rPr>
        <w:t xml:space="preserve">;  RUN </w:t>
      </w:r>
      <w:proofErr w:type="spellStart"/>
      <w:r w:rsidR="005B782E">
        <w:rPr>
          <w:rFonts w:hint="eastAsia"/>
        </w:rPr>
        <w:t>cd</w:t>
      </w:r>
      <w:proofErr w:type="spellEnd"/>
      <w:r w:rsidR="005B782E">
        <w:rPr>
          <w:rFonts w:hint="eastAsia"/>
        </w:rPr>
        <w:t xml:space="preserve"> auth/ ;make</w:t>
      </w:r>
      <w:r w:rsidR="005B782E">
        <w:t>”</w:t>
      </w:r>
      <w:r w:rsidR="0078114B">
        <w:rPr>
          <w:rFonts w:hint="eastAsia"/>
        </w:rPr>
        <w:t>即可。</w:t>
      </w:r>
    </w:p>
    <w:p w:rsidR="00CA26E8" w:rsidRDefault="006354BB" w:rsidP="00677F65">
      <w:pPr>
        <w:pStyle w:val="3"/>
        <w:ind w:firstLineChars="0" w:firstLine="0"/>
      </w:pPr>
      <w:r>
        <w:rPr>
          <w:rFonts w:hint="eastAsia"/>
        </w:rPr>
        <w:t>8</w:t>
      </w:r>
      <w:r w:rsidR="00CA26E8">
        <w:rPr>
          <w:rFonts w:hint="eastAsia"/>
        </w:rPr>
        <w:t>.</w:t>
      </w:r>
      <w:r w:rsidR="00677F65">
        <w:rPr>
          <w:rFonts w:hint="eastAsia"/>
        </w:rPr>
        <w:t>3</w:t>
      </w:r>
      <w:r w:rsidR="00CA26E8">
        <w:rPr>
          <w:rFonts w:hint="eastAsia"/>
        </w:rPr>
        <w:t>.2</w:t>
      </w:r>
      <w:r w:rsidR="002D4221">
        <w:rPr>
          <w:rFonts w:hint="eastAsia"/>
        </w:rPr>
        <w:t xml:space="preserve"> </w:t>
      </w:r>
      <w:r w:rsidR="002D4221">
        <w:rPr>
          <w:rFonts w:hint="eastAsia"/>
        </w:rPr>
        <w:t>组件</w:t>
      </w:r>
      <w:r w:rsidR="004E6BB3">
        <w:rPr>
          <w:rFonts w:hint="eastAsia"/>
        </w:rPr>
        <w:t>镜像制作</w:t>
      </w:r>
      <w:r w:rsidR="008518D6">
        <w:rPr>
          <w:rFonts w:hint="eastAsia"/>
        </w:rPr>
        <w:t>过程</w:t>
      </w:r>
    </w:p>
    <w:p w:rsidR="00197BBF" w:rsidRDefault="00C93B6A" w:rsidP="00D04CBB">
      <w:r>
        <w:rPr>
          <w:rFonts w:hint="eastAsia"/>
        </w:rPr>
        <w:t>前一节介绍了</w:t>
      </w:r>
      <w:r w:rsidR="00252581">
        <w:rPr>
          <w:rFonts w:hint="eastAsia"/>
        </w:rPr>
        <w:t>整个工程的组织结构，下面来看看每个模块</w:t>
      </w:r>
      <w:r w:rsidR="009F017B">
        <w:rPr>
          <w:rFonts w:hint="eastAsia"/>
        </w:rPr>
        <w:t>是</w:t>
      </w:r>
      <w:r w:rsidR="00252581">
        <w:rPr>
          <w:rFonts w:hint="eastAsia"/>
        </w:rPr>
        <w:t>怎么制作镜像的，</w:t>
      </w:r>
      <w:r w:rsidR="00BF2D4C">
        <w:rPr>
          <w:rFonts w:hint="eastAsia"/>
        </w:rPr>
        <w:t>因为镜像制作的过程大同小异，</w:t>
      </w:r>
      <w:r w:rsidR="00657D24">
        <w:rPr>
          <w:rFonts w:hint="eastAsia"/>
        </w:rPr>
        <w:t>这里</w:t>
      </w:r>
      <w:r w:rsidR="00BF2D4C">
        <w:rPr>
          <w:rFonts w:hint="eastAsia"/>
        </w:rPr>
        <w:t>以</w:t>
      </w:r>
      <w:r w:rsidR="00BF2D4C">
        <w:rPr>
          <w:rFonts w:hint="eastAsia"/>
        </w:rPr>
        <w:t>UI</w:t>
      </w:r>
      <w:r w:rsidR="00BF2D4C">
        <w:rPr>
          <w:rFonts w:hint="eastAsia"/>
        </w:rPr>
        <w:t>工程为例，解析下</w:t>
      </w:r>
      <w:r w:rsidR="00BF2D4C">
        <w:rPr>
          <w:rFonts w:hint="eastAsia"/>
        </w:rPr>
        <w:t>Web</w:t>
      </w:r>
      <w:r w:rsidR="00BF2D4C">
        <w:rPr>
          <w:rFonts w:hint="eastAsia"/>
        </w:rPr>
        <w:t>制作过程。</w:t>
      </w:r>
    </w:p>
    <w:p w:rsidR="009217DB" w:rsidRDefault="009217DB" w:rsidP="00D04CBB">
      <w:r>
        <w:rPr>
          <w:rFonts w:hint="eastAsia"/>
        </w:rPr>
        <w:t>首先看下</w:t>
      </w:r>
      <w:r w:rsidR="007B707B">
        <w:rPr>
          <w:rFonts w:hint="eastAsia"/>
        </w:rPr>
        <w:t>制作</w:t>
      </w:r>
      <w:r>
        <w:rPr>
          <w:rFonts w:hint="eastAsia"/>
        </w:rPr>
        <w:t>Web</w:t>
      </w:r>
      <w:r>
        <w:rPr>
          <w:rFonts w:hint="eastAsia"/>
        </w:rPr>
        <w:t>镜像的</w:t>
      </w:r>
      <w:proofErr w:type="spellStart"/>
      <w:r>
        <w:rPr>
          <w:rFonts w:hint="eastAsia"/>
        </w:rPr>
        <w:t>Dockerfile</w:t>
      </w:r>
      <w:proofErr w:type="spellEnd"/>
      <w:r w:rsidR="00E873AE">
        <w:rPr>
          <w:rFonts w:hint="eastAsia"/>
        </w:rPr>
        <w:t>，该文件放在</w:t>
      </w:r>
      <w:r w:rsidR="00E873AE">
        <w:rPr>
          <w:rFonts w:hint="eastAsia"/>
        </w:rPr>
        <w:t>&lt;project&gt;/misc</w:t>
      </w:r>
      <w:r w:rsidR="00A051B5">
        <w:rPr>
          <w:rFonts w:hint="eastAsia"/>
        </w:rPr>
        <w:t>/</w:t>
      </w:r>
      <w:proofErr w:type="spellStart"/>
      <w:r w:rsidR="00A051B5">
        <w:rPr>
          <w:rFonts w:hint="eastAsia"/>
        </w:rPr>
        <w:t>webui</w:t>
      </w:r>
      <w:proofErr w:type="spellEnd"/>
      <w:r w:rsidR="00A051B5">
        <w:rPr>
          <w:rFonts w:hint="eastAsia"/>
        </w:rPr>
        <w:t>/</w:t>
      </w:r>
      <w:r w:rsidR="00A051B5">
        <w:rPr>
          <w:rFonts w:hint="eastAsia"/>
        </w:rPr>
        <w:t>下。</w:t>
      </w:r>
    </w:p>
    <w:p w:rsidR="00AF1D61" w:rsidRDefault="00AF1D61" w:rsidP="00945BD7">
      <w:pPr>
        <w:pStyle w:val="af8"/>
      </w:pPr>
      <w:r w:rsidRPr="00AF1D61">
        <w:t xml:space="preserve"># </w:t>
      </w:r>
      <w:proofErr w:type="gramStart"/>
      <w:r w:rsidRPr="00AF1D61">
        <w:t>cat</w:t>
      </w:r>
      <w:proofErr w:type="gramEnd"/>
      <w:r w:rsidRPr="00AF1D61">
        <w:t xml:space="preserve"> </w:t>
      </w:r>
      <w:r w:rsidR="00C34D0C">
        <w:rPr>
          <w:rFonts w:hint="eastAsia"/>
        </w:rPr>
        <w:t>misc/</w:t>
      </w:r>
      <w:proofErr w:type="spellStart"/>
      <w:r w:rsidR="00C34D0C">
        <w:rPr>
          <w:rFonts w:hint="eastAsia"/>
        </w:rPr>
        <w:t>webui</w:t>
      </w:r>
      <w:proofErr w:type="spellEnd"/>
      <w:r w:rsidR="00C34D0C">
        <w:rPr>
          <w:rFonts w:hint="eastAsia"/>
        </w:rPr>
        <w:t>/</w:t>
      </w:r>
      <w:proofErr w:type="spellStart"/>
      <w:r w:rsidRPr="00AF1D61">
        <w:t>Dockerfile</w:t>
      </w:r>
      <w:proofErr w:type="spellEnd"/>
    </w:p>
    <w:p w:rsidR="00AF1D61" w:rsidRDefault="00AF1D61" w:rsidP="00945BD7">
      <w:pPr>
        <w:pStyle w:val="af8"/>
      </w:pPr>
      <w:r>
        <w:t xml:space="preserve">FROM </w:t>
      </w:r>
      <w:proofErr w:type="spellStart"/>
      <w:r>
        <w:t>tomcat</w:t>
      </w:r>
      <w:proofErr w:type="gramStart"/>
      <w:r w:rsidR="00970B5B">
        <w:t>:</w:t>
      </w:r>
      <w:r w:rsidR="00970B5B">
        <w:rPr>
          <w:rFonts w:hint="eastAsia"/>
        </w:rPr>
        <w:t>https</w:t>
      </w:r>
      <w:proofErr w:type="spellEnd"/>
      <w:proofErr w:type="gramEnd"/>
    </w:p>
    <w:p w:rsidR="00AF1D61" w:rsidRDefault="00AF1D61" w:rsidP="00945BD7">
      <w:pPr>
        <w:pStyle w:val="af8"/>
      </w:pPr>
      <w:r>
        <w:t xml:space="preserve">MAINTAINER </w:t>
      </w:r>
      <w:proofErr w:type="spellStart"/>
      <w:r w:rsidR="005B3095">
        <w:rPr>
          <w:rFonts w:hint="eastAsia"/>
        </w:rPr>
        <w:t>Wentao</w:t>
      </w:r>
      <w:proofErr w:type="spellEnd"/>
      <w:r w:rsidR="005B3095">
        <w:rPr>
          <w:rFonts w:hint="eastAsia"/>
        </w:rPr>
        <w:t xml:space="preserve"> Zhang</w:t>
      </w:r>
      <w:r>
        <w:t xml:space="preserve"> &lt;</w:t>
      </w:r>
      <w:r w:rsidR="003F3148">
        <w:rPr>
          <w:rFonts w:hint="eastAsia"/>
        </w:rPr>
        <w:t>zhangwentao234</w:t>
      </w:r>
      <w:r w:rsidR="00453313">
        <w:t>@</w:t>
      </w:r>
      <w:r w:rsidR="0032101B">
        <w:t xml:space="preserve">huawei.com&gt; </w:t>
      </w:r>
    </w:p>
    <w:p w:rsidR="00AF1D61" w:rsidRDefault="00AF1D61" w:rsidP="00945BD7">
      <w:pPr>
        <w:pStyle w:val="af8"/>
      </w:pPr>
      <w:r>
        <w:t xml:space="preserve">ENV </w:t>
      </w:r>
      <w:proofErr w:type="spellStart"/>
      <w:r>
        <w:t>no_</w:t>
      </w:r>
      <w:proofErr w:type="gramStart"/>
      <w:r>
        <w:t>proxy</w:t>
      </w:r>
      <w:proofErr w:type="spellEnd"/>
      <w:r>
        <w:t xml:space="preserve">  </w:t>
      </w:r>
      <w:proofErr w:type="spellStart"/>
      <w:r>
        <w:t>dockerbuild</w:t>
      </w:r>
      <w:proofErr w:type="spellEnd"/>
      <w:proofErr w:type="gramEnd"/>
    </w:p>
    <w:p w:rsidR="00AF1D61" w:rsidRDefault="00AF1D61" w:rsidP="00945BD7">
      <w:pPr>
        <w:pStyle w:val="af8"/>
      </w:pPr>
      <w:r>
        <w:t xml:space="preserve">RUN </w:t>
      </w:r>
      <w:proofErr w:type="spellStart"/>
      <w:r>
        <w:t>mkdi</w:t>
      </w:r>
      <w:r w:rsidR="00A9711B">
        <w:t>r</w:t>
      </w:r>
      <w:proofErr w:type="spellEnd"/>
      <w:r w:rsidR="00A9711B">
        <w:t xml:space="preserve"> -p </w:t>
      </w:r>
      <w:r w:rsidR="00E11D4F">
        <w:t>/</w:t>
      </w:r>
      <w:proofErr w:type="spellStart"/>
      <w:r w:rsidR="00E11D4F">
        <w:t>usr</w:t>
      </w:r>
      <w:proofErr w:type="spellEnd"/>
      <w:r w:rsidR="00E11D4F">
        <w:t>/local/tomcat/</w:t>
      </w:r>
      <w:r w:rsidR="00E11D4F">
        <w:rPr>
          <w:rFonts w:hint="eastAsia"/>
        </w:rPr>
        <w:t>keys</w:t>
      </w:r>
    </w:p>
    <w:p w:rsidR="00AF1D61" w:rsidRDefault="00AF1D61" w:rsidP="00945BD7">
      <w:pPr>
        <w:pStyle w:val="af8"/>
      </w:pPr>
      <w:r>
        <w:t>VOLUME /</w:t>
      </w:r>
      <w:proofErr w:type="spellStart"/>
      <w:r>
        <w:t>usr</w:t>
      </w:r>
      <w:proofErr w:type="spellEnd"/>
      <w:r>
        <w:t>/loc</w:t>
      </w:r>
      <w:r w:rsidR="004C71DC">
        <w:t>al/tomcat/</w:t>
      </w:r>
      <w:r w:rsidR="004C71DC">
        <w:rPr>
          <w:rFonts w:hint="eastAsia"/>
        </w:rPr>
        <w:t>keys</w:t>
      </w:r>
    </w:p>
    <w:p w:rsidR="00522211" w:rsidRDefault="00AF1D61" w:rsidP="00945BD7">
      <w:pPr>
        <w:pStyle w:val="af8"/>
      </w:pPr>
      <w:r>
        <w:t xml:space="preserve">RUN </w:t>
      </w: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; </w:t>
      </w:r>
      <w:proofErr w:type="spellStart"/>
      <w:r>
        <w:t>git</w:t>
      </w:r>
      <w:proofErr w:type="spellEnd"/>
      <w:r>
        <w:t xml:space="preserve"> clone -b </w:t>
      </w:r>
      <w:r w:rsidR="00C66281">
        <w:rPr>
          <w:rFonts w:hint="eastAsia"/>
        </w:rPr>
        <w:t>master</w:t>
      </w:r>
      <w:r>
        <w:t xml:space="preserve"> </w:t>
      </w:r>
      <w:r w:rsidR="00F50376">
        <w:rPr>
          <w:rFonts w:hint="eastAsia"/>
        </w:rPr>
        <w:t>http://xx</w:t>
      </w:r>
      <w:r>
        <w:t>/</w:t>
      </w:r>
      <w:r w:rsidR="00241487">
        <w:rPr>
          <w:rFonts w:hint="eastAsia"/>
        </w:rPr>
        <w:t>myproj</w:t>
      </w:r>
      <w:r>
        <w:t xml:space="preserve">.git; </w:t>
      </w:r>
      <w:proofErr w:type="spellStart"/>
      <w:r>
        <w:t>cd</w:t>
      </w:r>
      <w:proofErr w:type="spellEnd"/>
      <w:r>
        <w:t xml:space="preserve"> </w:t>
      </w:r>
      <w:proofErr w:type="spellStart"/>
      <w:r w:rsidR="004112C9">
        <w:rPr>
          <w:rFonts w:hint="eastAsia"/>
        </w:rPr>
        <w:t>myproj</w:t>
      </w:r>
      <w:proofErr w:type="spellEnd"/>
    </w:p>
    <w:p w:rsidR="00CB2436" w:rsidRDefault="00CF1D86" w:rsidP="00D04CBB">
      <w:r>
        <w:rPr>
          <w:rFonts w:hint="eastAsia"/>
        </w:rPr>
        <w:t>逐条解析：</w:t>
      </w:r>
    </w:p>
    <w:p w:rsidR="00515584" w:rsidRDefault="00515584" w:rsidP="00945BD7">
      <w:pPr>
        <w:pStyle w:val="a1"/>
      </w:pPr>
      <w:r>
        <w:rPr>
          <w:rFonts w:hint="eastAsia"/>
        </w:rPr>
        <w:t>FROM</w:t>
      </w:r>
      <w:r>
        <w:rPr>
          <w:rFonts w:hint="eastAsia"/>
        </w:rPr>
        <w:t>语句选择了基础镜像</w:t>
      </w:r>
      <w:r w:rsidR="004F5474">
        <w:rPr>
          <w:rFonts w:hint="eastAsia"/>
        </w:rPr>
        <w:t>，即我们之前生产的</w:t>
      </w:r>
      <w:proofErr w:type="spellStart"/>
      <w:r>
        <w:rPr>
          <w:rFonts w:hint="eastAsia"/>
        </w:rPr>
        <w:t>tomcat:https</w:t>
      </w:r>
      <w:proofErr w:type="spellEnd"/>
      <w:r w:rsidR="002D32C9">
        <w:rPr>
          <w:rFonts w:hint="eastAsia"/>
        </w:rPr>
        <w:t>镜像</w:t>
      </w:r>
      <w:ins w:id="168" w:author="think" w:date="2015-09-10T20:32:00Z">
        <w:r w:rsidR="00657D24">
          <w:rPr>
            <w:rFonts w:hint="eastAsia"/>
          </w:rPr>
          <w:t>。</w:t>
        </w:r>
      </w:ins>
    </w:p>
    <w:p w:rsidR="004F5474" w:rsidRDefault="004F5474" w:rsidP="00945BD7">
      <w:pPr>
        <w:pStyle w:val="a1"/>
      </w:pPr>
      <w:r>
        <w:rPr>
          <w:rFonts w:hint="eastAsia"/>
        </w:rPr>
        <w:t>MAINTAINER</w:t>
      </w:r>
      <w:r>
        <w:rPr>
          <w:rFonts w:hint="eastAsia"/>
        </w:rPr>
        <w:t>，指定维护者信息</w:t>
      </w:r>
      <w:ins w:id="169" w:author="think" w:date="2015-09-10T20:32:00Z">
        <w:r w:rsidR="00657D24">
          <w:rPr>
            <w:rFonts w:hint="eastAsia"/>
          </w:rPr>
          <w:t>。</w:t>
        </w:r>
      </w:ins>
    </w:p>
    <w:p w:rsidR="005D0C57" w:rsidRDefault="005D0C57" w:rsidP="00945BD7">
      <w:pPr>
        <w:pStyle w:val="a1"/>
      </w:pPr>
      <w:r>
        <w:rPr>
          <w:rFonts w:hint="eastAsia"/>
        </w:rPr>
        <w:t xml:space="preserve">ENV  </w:t>
      </w:r>
      <w:proofErr w:type="spellStart"/>
      <w:r>
        <w:rPr>
          <w:rFonts w:hint="eastAsia"/>
        </w:rPr>
        <w:t>no_proxy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因为</w:t>
      </w:r>
      <w:r w:rsidR="00274BF6">
        <w:rPr>
          <w:rFonts w:hint="eastAsia"/>
        </w:rPr>
        <w:t>笔</w:t>
      </w:r>
      <w:r>
        <w:rPr>
          <w:rFonts w:hint="eastAsia"/>
        </w:rPr>
        <w:t>者服务器配有代理，所以设置了</w:t>
      </w:r>
      <w:proofErr w:type="spellStart"/>
      <w:r>
        <w:rPr>
          <w:rFonts w:hint="eastAsia"/>
        </w:rPr>
        <w:t>no_proxy</w:t>
      </w:r>
      <w:proofErr w:type="spellEnd"/>
      <w:ins w:id="170" w:author="think" w:date="2015-09-10T20:32:00Z">
        <w:r w:rsidR="00657D24">
          <w:rPr>
            <w:rFonts w:hint="eastAsia"/>
          </w:rPr>
          <w:t>。</w:t>
        </w:r>
      </w:ins>
    </w:p>
    <w:p w:rsidR="00E11D4F" w:rsidRDefault="00E11D4F" w:rsidP="00945BD7">
      <w:pPr>
        <w:pStyle w:val="a1"/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，命令在容器中创建了</w:t>
      </w:r>
      <w:r w:rsidR="005E484B">
        <w:rPr>
          <w:rFonts w:hint="eastAsia"/>
        </w:rPr>
        <w:t>keys</w:t>
      </w:r>
      <w:r>
        <w:rPr>
          <w:rFonts w:hint="eastAsia"/>
        </w:rPr>
        <w:t>文件夹</w:t>
      </w:r>
      <w:ins w:id="171" w:author="think" w:date="2015-09-10T20:32:00Z">
        <w:r w:rsidR="00657D24">
          <w:rPr>
            <w:rFonts w:hint="eastAsia"/>
          </w:rPr>
          <w:t>。</w:t>
        </w:r>
      </w:ins>
    </w:p>
    <w:p w:rsidR="00E11D4F" w:rsidRDefault="00E11D4F" w:rsidP="00945BD7">
      <w:pPr>
        <w:pStyle w:val="a1"/>
      </w:pPr>
      <w:r>
        <w:rPr>
          <w:rFonts w:hint="eastAsia"/>
        </w:rPr>
        <w:t>VOLUME</w:t>
      </w:r>
      <w:r>
        <w:rPr>
          <w:rFonts w:hint="eastAsia"/>
        </w:rPr>
        <w:t>指令创建了</w:t>
      </w:r>
      <w:r w:rsidR="003628FF">
        <w:rPr>
          <w:rFonts w:hint="eastAsia"/>
        </w:rPr>
        <w:t>keys</w:t>
      </w:r>
      <w:r w:rsidR="003628FF">
        <w:rPr>
          <w:rFonts w:hint="eastAsia"/>
        </w:rPr>
        <w:t>卷，实际上证书是从</w:t>
      </w:r>
      <w:r w:rsidR="00887574">
        <w:rPr>
          <w:rFonts w:hint="eastAsia"/>
        </w:rPr>
        <w:t>h</w:t>
      </w:r>
      <w:r w:rsidR="003628FF">
        <w:rPr>
          <w:rFonts w:hint="eastAsia"/>
        </w:rPr>
        <w:t>ost</w:t>
      </w:r>
      <w:r w:rsidR="003628FF">
        <w:rPr>
          <w:rFonts w:hint="eastAsia"/>
        </w:rPr>
        <w:t>动态挂载到容器中</w:t>
      </w:r>
      <w:ins w:id="172" w:author="think" w:date="2015-09-10T20:32:00Z">
        <w:r w:rsidR="00657D24">
          <w:rPr>
            <w:rFonts w:hint="eastAsia"/>
          </w:rPr>
          <w:t>的</w:t>
        </w:r>
      </w:ins>
      <w:r w:rsidR="003628FF">
        <w:rPr>
          <w:rFonts w:hint="eastAsia"/>
        </w:rPr>
        <w:t>。</w:t>
      </w:r>
      <w:r w:rsidR="009B4CEF">
        <w:rPr>
          <w:rFonts w:hint="eastAsia"/>
        </w:rPr>
        <w:t>结合</w:t>
      </w:r>
      <w:proofErr w:type="spellStart"/>
      <w:r w:rsidR="009B4CEF">
        <w:rPr>
          <w:rFonts w:hint="eastAsia"/>
        </w:rPr>
        <w:t>docker</w:t>
      </w:r>
      <w:proofErr w:type="spellEnd"/>
      <w:r w:rsidR="009B4CEF">
        <w:rPr>
          <w:rFonts w:hint="eastAsia"/>
        </w:rPr>
        <w:t>-compose</w:t>
      </w:r>
      <w:r w:rsidR="009B4CEF">
        <w:rPr>
          <w:rFonts w:hint="eastAsia"/>
        </w:rPr>
        <w:t>的配置文件，是把</w:t>
      </w:r>
      <w:r w:rsidR="009B4CEF">
        <w:rPr>
          <w:rFonts w:hint="eastAsia"/>
        </w:rPr>
        <w:t>host</w:t>
      </w:r>
      <w:r w:rsidR="009B4CEF">
        <w:rPr>
          <w:rFonts w:hint="eastAsia"/>
        </w:rPr>
        <w:t>当前目录下的</w:t>
      </w:r>
      <w:r w:rsidR="009B4CEF">
        <w:rPr>
          <w:rFonts w:hint="eastAsia"/>
        </w:rPr>
        <w:t>keys</w:t>
      </w:r>
      <w:r w:rsidR="009B4CEF">
        <w:rPr>
          <w:rFonts w:hint="eastAsia"/>
        </w:rPr>
        <w:t>文件夹挂载到容器中。</w:t>
      </w:r>
    </w:p>
    <w:p w:rsidR="00C241EA" w:rsidRDefault="003628FF" w:rsidP="00945BD7">
      <w:pPr>
        <w:pStyle w:val="a1"/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，将远程的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源码</w:t>
      </w:r>
      <w:r>
        <w:rPr>
          <w:rFonts w:hint="eastAsia"/>
        </w:rPr>
        <w:t>clone</w:t>
      </w:r>
      <w:r>
        <w:rPr>
          <w:rFonts w:hint="eastAsia"/>
        </w:rPr>
        <w:t>到容器中，并部署。</w:t>
      </w:r>
    </w:p>
    <w:p w:rsidR="00B96DBB" w:rsidRPr="00C93B6A" w:rsidRDefault="00003419" w:rsidP="009214CD">
      <w:pPr>
        <w:pStyle w:val="afb"/>
        <w:ind w:firstLineChars="0" w:firstLine="0"/>
      </w:pPr>
      <w:r w:rsidRPr="00012307">
        <w:rPr>
          <w:rFonts w:ascii="黑体" w:eastAsia="黑体" w:hAnsi="黑体" w:hint="eastAsia"/>
          <w:sz w:val="24"/>
        </w:rPr>
        <w:t>提示</w:t>
      </w:r>
      <w:r>
        <w:rPr>
          <w:rFonts w:hint="eastAsia"/>
        </w:rPr>
        <w:t xml:space="preserve"> </w:t>
      </w:r>
      <w:r w:rsidR="00B96DBB">
        <w:rPr>
          <w:rFonts w:hint="eastAsia"/>
        </w:rPr>
        <w:t>因为将证书静态拷贝到镜像中很生硬，所以工程中用了动态</w:t>
      </w:r>
      <w:r w:rsidR="00EE333A">
        <w:rPr>
          <w:rFonts w:hint="eastAsia"/>
        </w:rPr>
        <w:t>挂载方式将证书导入到镜</w:t>
      </w:r>
      <w:r w:rsidR="00EE333A">
        <w:rPr>
          <w:rFonts w:hint="eastAsia"/>
        </w:rPr>
        <w:lastRenderedPageBreak/>
        <w:t>像中，方便实用。之前介绍的</w:t>
      </w:r>
      <w:r w:rsidR="00EE333A">
        <w:rPr>
          <w:rFonts w:hint="eastAsia"/>
        </w:rPr>
        <w:t>commit</w:t>
      </w:r>
      <w:r w:rsidR="00EE333A">
        <w:rPr>
          <w:rFonts w:hint="eastAsia"/>
        </w:rPr>
        <w:t>方式，只是</w:t>
      </w:r>
      <w:r w:rsidR="00060EC4">
        <w:rPr>
          <w:rFonts w:hint="eastAsia"/>
        </w:rPr>
        <w:t>为了</w:t>
      </w:r>
      <w:r w:rsidR="00657D24">
        <w:rPr>
          <w:rFonts w:hint="eastAsia"/>
        </w:rPr>
        <w:t>帮助大家了解</w:t>
      </w:r>
      <w:r w:rsidR="00EE333A">
        <w:rPr>
          <w:rFonts w:hint="eastAsia"/>
        </w:rPr>
        <w:t>commit</w:t>
      </w:r>
      <w:r w:rsidR="00EE333A">
        <w:rPr>
          <w:rFonts w:hint="eastAsia"/>
        </w:rPr>
        <w:t>的用法而已</w:t>
      </w:r>
      <w:r w:rsidR="005F7CAC">
        <w:rPr>
          <w:rFonts w:hint="eastAsia"/>
        </w:rPr>
        <w:t>。</w:t>
      </w:r>
    </w:p>
    <w:p w:rsidR="00040586" w:rsidRPr="00040586" w:rsidRDefault="005B179B" w:rsidP="008137BD">
      <w:pPr>
        <w:pStyle w:val="3"/>
        <w:ind w:firstLineChars="0" w:firstLine="0"/>
      </w:pPr>
      <w:r>
        <w:rPr>
          <w:rFonts w:hint="eastAsia"/>
        </w:rPr>
        <w:t>8</w:t>
      </w:r>
      <w:r w:rsidR="00BE2084">
        <w:rPr>
          <w:rFonts w:hint="eastAsia"/>
        </w:rPr>
        <w:t>.</w:t>
      </w:r>
      <w:r w:rsidR="008137BD">
        <w:rPr>
          <w:rFonts w:hint="eastAsia"/>
        </w:rPr>
        <w:t>3</w:t>
      </w:r>
      <w:r w:rsidR="00CA26E8">
        <w:rPr>
          <w:rFonts w:hint="eastAsia"/>
        </w:rPr>
        <w:t>.3</w:t>
      </w:r>
      <w:r w:rsidR="00BE2084">
        <w:rPr>
          <w:rFonts w:hint="eastAsia"/>
        </w:rPr>
        <w:t xml:space="preserve"> </w:t>
      </w:r>
      <w:r w:rsidR="002841AF">
        <w:rPr>
          <w:rFonts w:hint="eastAsia"/>
        </w:rPr>
        <w:t>整体</w:t>
      </w:r>
      <w:r w:rsidR="004C4EE7">
        <w:rPr>
          <w:rFonts w:hint="eastAsia"/>
        </w:rPr>
        <w:t>部署</w:t>
      </w:r>
      <w:r w:rsidR="00405FF9">
        <w:rPr>
          <w:rFonts w:hint="eastAsia"/>
        </w:rPr>
        <w:t>服务</w:t>
      </w:r>
    </w:p>
    <w:p w:rsidR="003155C4" w:rsidRPr="003155C4" w:rsidRDefault="003155C4" w:rsidP="00D04CBB">
      <w:r>
        <w:rPr>
          <w:rFonts w:hint="eastAsia"/>
        </w:rPr>
        <w:t>其实有了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  <w:r>
        <w:rPr>
          <w:rFonts w:hint="eastAsia"/>
        </w:rPr>
        <w:t>工具，部署就会变</w:t>
      </w:r>
      <w:r w:rsidR="00D90B25">
        <w:rPr>
          <w:rFonts w:hint="eastAsia"/>
        </w:rPr>
        <w:t>得</w:t>
      </w:r>
      <w:r>
        <w:rPr>
          <w:rFonts w:hint="eastAsia"/>
        </w:rPr>
        <w:t>极为简单</w:t>
      </w:r>
      <w:r w:rsidR="008253E8">
        <w:rPr>
          <w:rFonts w:hint="eastAsia"/>
        </w:rPr>
        <w:t>，首先可以考虑删掉之前的镜像，</w:t>
      </w:r>
      <w:r w:rsidR="00657D24">
        <w:rPr>
          <w:rFonts w:hint="eastAsia"/>
        </w:rPr>
        <w:t>然后</w:t>
      </w:r>
      <w:r w:rsidR="008253E8">
        <w:rPr>
          <w:rFonts w:hint="eastAsia"/>
        </w:rPr>
        <w:t>重新</w:t>
      </w:r>
      <w:r w:rsidR="008253E8">
        <w:rPr>
          <w:rFonts w:hint="eastAsia"/>
        </w:rPr>
        <w:t>build</w:t>
      </w:r>
      <w:r w:rsidR="008253E8">
        <w:rPr>
          <w:rFonts w:hint="eastAsia"/>
        </w:rPr>
        <w:t>，最后一次性启动所有容器。如下：</w:t>
      </w:r>
    </w:p>
    <w:p w:rsidR="00612ECB" w:rsidRDefault="00BD6DD0" w:rsidP="00945BD7">
      <w:pPr>
        <w:pStyle w:val="af8"/>
      </w:pPr>
      <w:r>
        <w:t>#</w:t>
      </w:r>
      <w:r>
        <w:rPr>
          <w:rFonts w:hint="eastAsia"/>
        </w:rPr>
        <w:t xml:space="preserve"> </w:t>
      </w:r>
      <w:proofErr w:type="spellStart"/>
      <w:proofErr w:type="gramStart"/>
      <w:r w:rsidR="00612ECB">
        <w:rPr>
          <w:rFonts w:hint="eastAsia"/>
        </w:rPr>
        <w:t>docker</w:t>
      </w:r>
      <w:proofErr w:type="spellEnd"/>
      <w:r w:rsidR="00612ECB">
        <w:rPr>
          <w:rFonts w:hint="eastAsia"/>
        </w:rPr>
        <w:t>-</w:t>
      </w:r>
      <w:proofErr w:type="gramEnd"/>
      <w:r w:rsidR="00612ECB">
        <w:rPr>
          <w:rFonts w:hint="eastAsia"/>
        </w:rPr>
        <w:t>compose</w:t>
      </w:r>
      <w:r w:rsidR="004716C7">
        <w:rPr>
          <w:rFonts w:hint="eastAsia"/>
        </w:rPr>
        <w:t xml:space="preserve"> </w:t>
      </w:r>
      <w:proofErr w:type="spellStart"/>
      <w:r w:rsidR="004716C7">
        <w:rPr>
          <w:rFonts w:hint="eastAsia"/>
        </w:rPr>
        <w:t>rm</w:t>
      </w:r>
      <w:proofErr w:type="spellEnd"/>
      <w:r w:rsidR="004716C7">
        <w:rPr>
          <w:rFonts w:hint="eastAsia"/>
        </w:rPr>
        <w:t xml:space="preserve">  --force</w:t>
      </w:r>
    </w:p>
    <w:p w:rsidR="004716C7" w:rsidRDefault="00BD6DD0" w:rsidP="00945BD7">
      <w:pPr>
        <w:pStyle w:val="af8"/>
      </w:pPr>
      <w:r>
        <w:t>#</w:t>
      </w:r>
      <w:r>
        <w:rPr>
          <w:rFonts w:hint="eastAsia"/>
        </w:rPr>
        <w:t xml:space="preserve"> </w:t>
      </w:r>
      <w:proofErr w:type="spellStart"/>
      <w:proofErr w:type="gramStart"/>
      <w:r w:rsidR="004716C7">
        <w:rPr>
          <w:rFonts w:hint="eastAsia"/>
        </w:rPr>
        <w:t>docker</w:t>
      </w:r>
      <w:proofErr w:type="spellEnd"/>
      <w:r w:rsidR="004716C7">
        <w:rPr>
          <w:rFonts w:hint="eastAsia"/>
        </w:rPr>
        <w:t>-</w:t>
      </w:r>
      <w:proofErr w:type="gramEnd"/>
      <w:r w:rsidR="004716C7">
        <w:rPr>
          <w:rFonts w:hint="eastAsia"/>
        </w:rPr>
        <w:t>compose  build</w:t>
      </w:r>
    </w:p>
    <w:p w:rsidR="004716C7" w:rsidRDefault="00BD6DD0" w:rsidP="00945BD7">
      <w:pPr>
        <w:pStyle w:val="af8"/>
      </w:pPr>
      <w:r>
        <w:t>#</w:t>
      </w:r>
      <w:r>
        <w:rPr>
          <w:rFonts w:hint="eastAsia"/>
        </w:rPr>
        <w:t xml:space="preserve"> </w:t>
      </w:r>
      <w:proofErr w:type="spellStart"/>
      <w:proofErr w:type="gramStart"/>
      <w:r w:rsidR="004716C7">
        <w:rPr>
          <w:rFonts w:hint="eastAsia"/>
        </w:rPr>
        <w:t>docker</w:t>
      </w:r>
      <w:proofErr w:type="spellEnd"/>
      <w:r w:rsidR="004716C7">
        <w:rPr>
          <w:rFonts w:hint="eastAsia"/>
        </w:rPr>
        <w:t>-</w:t>
      </w:r>
      <w:proofErr w:type="gramEnd"/>
      <w:r w:rsidR="004716C7">
        <w:rPr>
          <w:rFonts w:hint="eastAsia"/>
        </w:rPr>
        <w:t xml:space="preserve">compose  up </w:t>
      </w:r>
      <w:r w:rsidR="004716C7">
        <w:t>–</w:t>
      </w:r>
      <w:r w:rsidR="004716C7">
        <w:rPr>
          <w:rFonts w:hint="eastAsia"/>
        </w:rPr>
        <w:t>d</w:t>
      </w:r>
    </w:p>
    <w:p w:rsidR="005E39FE" w:rsidRDefault="005B6FED" w:rsidP="00D04CBB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  <w:r>
        <w:rPr>
          <w:rFonts w:hint="eastAsia"/>
        </w:rPr>
        <w:t>命令的用法参看前几个章节。</w:t>
      </w:r>
      <w:r w:rsidR="007A3383">
        <w:rPr>
          <w:rFonts w:hint="eastAsia"/>
        </w:rPr>
        <w:t>其中</w:t>
      </w:r>
      <w:proofErr w:type="spellStart"/>
      <w:r w:rsidR="007A3383">
        <w:rPr>
          <w:rFonts w:hint="eastAsia"/>
        </w:rPr>
        <w:t>rm</w:t>
      </w:r>
      <w:proofErr w:type="spellEnd"/>
      <w:r w:rsidR="002944E1">
        <w:rPr>
          <w:rFonts w:hint="eastAsia"/>
        </w:rPr>
        <w:t xml:space="preserve"> </w:t>
      </w:r>
      <w:r w:rsidR="007A3383">
        <w:rPr>
          <w:rFonts w:hint="eastAsia"/>
        </w:rPr>
        <w:t>--force</w:t>
      </w:r>
      <w:r w:rsidR="007A3383">
        <w:rPr>
          <w:rFonts w:hint="eastAsia"/>
        </w:rPr>
        <w:t>是用来删除镜像（主要是上次</w:t>
      </w:r>
      <w:r w:rsidR="007A3383">
        <w:rPr>
          <w:rFonts w:hint="eastAsia"/>
        </w:rPr>
        <w:t>build</w:t>
      </w:r>
      <w:r w:rsidR="007A3383">
        <w:rPr>
          <w:rFonts w:hint="eastAsia"/>
        </w:rPr>
        <w:t>遗留下来的）；</w:t>
      </w:r>
      <w:r w:rsidR="007A3383">
        <w:rPr>
          <w:rFonts w:hint="eastAsia"/>
        </w:rPr>
        <w:t>build</w:t>
      </w:r>
      <w:r w:rsidR="007A3383">
        <w:rPr>
          <w:rFonts w:hint="eastAsia"/>
        </w:rPr>
        <w:t>命令</w:t>
      </w:r>
      <w:r w:rsidR="00657D24">
        <w:rPr>
          <w:rFonts w:hint="eastAsia"/>
        </w:rPr>
        <w:t>是</w:t>
      </w:r>
      <w:r w:rsidR="007A3383">
        <w:rPr>
          <w:rFonts w:hint="eastAsia"/>
        </w:rPr>
        <w:t>用来制作这些镜像的；</w:t>
      </w:r>
      <w:r w:rsidR="007A3383">
        <w:rPr>
          <w:rFonts w:hint="eastAsia"/>
        </w:rPr>
        <w:t xml:space="preserve">up </w:t>
      </w:r>
      <w:r w:rsidR="007A3383">
        <w:t>–</w:t>
      </w:r>
      <w:r w:rsidR="007A3383">
        <w:rPr>
          <w:rFonts w:hint="eastAsia"/>
        </w:rPr>
        <w:t>d</w:t>
      </w:r>
      <w:r w:rsidR="007A3383">
        <w:rPr>
          <w:rFonts w:hint="eastAsia"/>
        </w:rPr>
        <w:t>是启动这几个镜像的。</w:t>
      </w:r>
    </w:p>
    <w:p w:rsidR="00C56028" w:rsidRDefault="00410E7C" w:rsidP="003D6BA3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r w:rsidR="00C56028">
        <w:rPr>
          <w:rFonts w:hint="eastAsia"/>
        </w:rPr>
        <w:t>小结</w:t>
      </w:r>
    </w:p>
    <w:p w:rsidR="001769C0" w:rsidRPr="00C56028" w:rsidRDefault="00C56028" w:rsidP="00D04CBB">
      <w:r>
        <w:rPr>
          <w:rFonts w:hint="eastAsia"/>
        </w:rPr>
        <w:t>目前，</w:t>
      </w:r>
      <w:r>
        <w:rPr>
          <w:rFonts w:hint="eastAsia"/>
        </w:rPr>
        <w:t>Docker</w:t>
      </w:r>
      <w:r w:rsidR="000B335C">
        <w:rPr>
          <w:rFonts w:hint="eastAsia"/>
        </w:rPr>
        <w:t>已经越来越流行了</w:t>
      </w:r>
      <w:r>
        <w:rPr>
          <w:rFonts w:hint="eastAsia"/>
        </w:rPr>
        <w:t>，</w:t>
      </w:r>
      <w:r w:rsidR="000B335C">
        <w:rPr>
          <w:rFonts w:hint="eastAsia"/>
        </w:rPr>
        <w:t>将来掌握</w:t>
      </w:r>
      <w:r w:rsidR="000B335C">
        <w:rPr>
          <w:rFonts w:hint="eastAsia"/>
        </w:rPr>
        <w:t>Docker</w:t>
      </w:r>
      <w:r w:rsidR="000B335C">
        <w:rPr>
          <w:rFonts w:hint="eastAsia"/>
        </w:rPr>
        <w:t>可能成为不少工作的必备技能</w:t>
      </w:r>
      <w:r w:rsidR="00C469E6">
        <w:rPr>
          <w:rFonts w:hint="eastAsia"/>
        </w:rPr>
        <w:t>。</w:t>
      </w:r>
      <w:r w:rsidR="0084511E">
        <w:rPr>
          <w:rFonts w:hint="eastAsia"/>
        </w:rPr>
        <w:t>和其他章节不同，本章注重实例和运用，</w:t>
      </w:r>
      <w:r>
        <w:rPr>
          <w:rFonts w:hint="eastAsia"/>
        </w:rPr>
        <w:t>主要以工程实例的方式，介绍了</w:t>
      </w:r>
      <w:r>
        <w:rPr>
          <w:rFonts w:hint="eastAsia"/>
        </w:rPr>
        <w:t>Docker</w:t>
      </w:r>
      <w:r w:rsidR="00806F02">
        <w:rPr>
          <w:rFonts w:hint="eastAsia"/>
        </w:rPr>
        <w:t>的开发流程。</w:t>
      </w:r>
      <w:r w:rsidR="00003903">
        <w:rPr>
          <w:rFonts w:hint="eastAsia"/>
        </w:rPr>
        <w:t>对于</w:t>
      </w:r>
      <w:r w:rsidR="00003903">
        <w:rPr>
          <w:rFonts w:hint="eastAsia"/>
        </w:rPr>
        <w:t>Docker</w:t>
      </w:r>
      <w:r w:rsidR="00003903">
        <w:rPr>
          <w:rFonts w:hint="eastAsia"/>
        </w:rPr>
        <w:t>的学习，笔者认为，最好的学习方式就是实践，所以读者需要在阅读</w:t>
      </w:r>
      <w:r w:rsidR="00003903">
        <w:rPr>
          <w:rFonts w:hint="eastAsia"/>
        </w:rPr>
        <w:t>Docker</w:t>
      </w:r>
      <w:r w:rsidR="00003903">
        <w:rPr>
          <w:rFonts w:hint="eastAsia"/>
        </w:rPr>
        <w:t>相关书籍的同时，多动手，多练习，才能很好的驾驭</w:t>
      </w:r>
      <w:r w:rsidR="00003903">
        <w:rPr>
          <w:rFonts w:hint="eastAsia"/>
        </w:rPr>
        <w:t>Docker</w:t>
      </w:r>
      <w:r>
        <w:rPr>
          <w:rFonts w:hint="eastAsia"/>
        </w:rPr>
        <w:t>。</w:t>
      </w:r>
    </w:p>
    <w:sectPr w:rsidR="001769C0" w:rsidRPr="00C56028" w:rsidSect="00CB3E2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0" w:author="think" w:date="2015-09-10T16:32:00Z" w:initials="t">
    <w:p w:rsidR="00107CBB" w:rsidRDefault="00107CBB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谁提供的？</w:t>
      </w:r>
    </w:p>
  </w:comment>
  <w:comment w:id="73" w:author="think" w:date="2015-09-10T16:32:00Z" w:initials="t">
    <w:p w:rsidR="004D7AC4" w:rsidRDefault="004D7AC4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前面说的是将源码导入到镜像，而这里说的是如何制作镜像，好像不是一回事，无法回答前面的“也不是”吧？</w:t>
      </w:r>
    </w:p>
  </w:comment>
  <w:comment w:id="79" w:author="think" w:date="2015-09-10T16:32:00Z" w:initials="t">
    <w:p w:rsidR="00C72E98" w:rsidRDefault="00C72E98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加个句子引出下面的代码。</w:t>
      </w:r>
    </w:p>
  </w:comment>
  <w:comment w:id="105" w:author="think" w:date="2015-09-10T20:19:00Z" w:initials="t">
    <w:p w:rsidR="00B000E3" w:rsidRDefault="00B000E3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是哪些方面的数据，可否说说？</w:t>
      </w:r>
    </w:p>
  </w:comment>
  <w:comment w:id="106" w:author="think" w:date="2015-09-10T20:24:00Z" w:initials="t">
    <w:p w:rsidR="00AB619D" w:rsidRDefault="00AB619D">
      <w:pPr>
        <w:pStyle w:val="aff0"/>
      </w:pPr>
      <w:r>
        <w:rPr>
          <w:rStyle w:val="aff"/>
        </w:rPr>
        <w:annotationRef/>
      </w:r>
      <w:r>
        <w:rPr>
          <w:rFonts w:hint="eastAsia"/>
        </w:rPr>
        <w:t>检查修改是否合适。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D35" w:rsidRDefault="00023D35" w:rsidP="00D04CBB">
      <w:r>
        <w:separator/>
      </w:r>
    </w:p>
  </w:endnote>
  <w:endnote w:type="continuationSeparator" w:id="0">
    <w:p w:rsidR="00023D35" w:rsidRDefault="00023D35" w:rsidP="00D04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B76" w:rsidRDefault="00734B76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734B76">
      <w:tc>
        <w:tcPr>
          <w:tcW w:w="1760" w:type="pct"/>
        </w:tcPr>
        <w:p w:rsidR="00734B76" w:rsidRDefault="006B390E">
          <w:pPr>
            <w:pStyle w:val="ab"/>
            <w:ind w:firstLine="360"/>
          </w:pPr>
          <w:fldSimple w:instr=" TIME \@ &quot;yyyy-M-d&quot; ">
            <w:r w:rsidR="008767EE">
              <w:rPr>
                <w:noProof/>
              </w:rPr>
              <w:t>2015-9-11</w:t>
            </w:r>
          </w:fldSimple>
        </w:p>
      </w:tc>
      <w:tc>
        <w:tcPr>
          <w:tcW w:w="1714" w:type="pct"/>
        </w:tcPr>
        <w:p w:rsidR="00734B76" w:rsidRDefault="00734B76">
          <w:pPr>
            <w:pStyle w:val="ab"/>
          </w:pPr>
        </w:p>
      </w:tc>
      <w:tc>
        <w:tcPr>
          <w:tcW w:w="1527" w:type="pct"/>
        </w:tcPr>
        <w:p w:rsidR="00734B76" w:rsidRDefault="00734B76">
          <w:pPr>
            <w:pStyle w:val="ab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330283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30283">
              <w:rPr>
                <w:noProof/>
              </w:rPr>
              <w:t>17</w:t>
            </w:r>
          </w:fldSimple>
          <w:r>
            <w:rPr>
              <w:rFonts w:hint="eastAsia"/>
            </w:rPr>
            <w:t>页</w:t>
          </w:r>
        </w:p>
      </w:tc>
    </w:tr>
  </w:tbl>
  <w:p w:rsidR="00734B76" w:rsidRDefault="00734B76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B76" w:rsidRDefault="00734B76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D35" w:rsidRDefault="00023D35" w:rsidP="00D04CBB">
      <w:r>
        <w:separator/>
      </w:r>
    </w:p>
  </w:footnote>
  <w:footnote w:type="continuationSeparator" w:id="0">
    <w:p w:rsidR="00023D35" w:rsidRDefault="00023D35" w:rsidP="00D04C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B76" w:rsidRDefault="00734B76">
    <w:pPr>
      <w:pStyle w:val="ac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734B76">
      <w:trPr>
        <w:cantSplit/>
        <w:trHeight w:hRule="exact" w:val="782"/>
      </w:trPr>
      <w:tc>
        <w:tcPr>
          <w:tcW w:w="500" w:type="pct"/>
        </w:tcPr>
        <w:p w:rsidR="00734B76" w:rsidRDefault="00734B76" w:rsidP="00402E2C"/>
      </w:tc>
      <w:tc>
        <w:tcPr>
          <w:tcW w:w="3500" w:type="pct"/>
          <w:vAlign w:val="bottom"/>
        </w:tcPr>
        <w:p w:rsidR="00734B76" w:rsidRPr="00CA450D" w:rsidRDefault="00734B76" w:rsidP="00CA450D">
          <w:pPr>
            <w:pStyle w:val="ac"/>
            <w:rPr>
              <w:rFonts w:ascii="Dotum" w:eastAsiaTheme="minorEastAsia" w:hAnsi="Dotum"/>
            </w:rPr>
          </w:pPr>
        </w:p>
      </w:tc>
      <w:tc>
        <w:tcPr>
          <w:tcW w:w="1000" w:type="pct"/>
          <w:vAlign w:val="bottom"/>
        </w:tcPr>
        <w:p w:rsidR="00734B76" w:rsidRDefault="00734B76">
          <w:pPr>
            <w:pStyle w:val="ac"/>
            <w:ind w:firstLine="360"/>
            <w:rPr>
              <w:rFonts w:ascii="Dotum" w:eastAsia="Dotum" w:hAnsi="Dotum"/>
            </w:rPr>
          </w:pPr>
        </w:p>
      </w:tc>
    </w:tr>
  </w:tbl>
  <w:p w:rsidR="00734B76" w:rsidRDefault="00734B76">
    <w:pPr>
      <w:pStyle w:val="ac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B76" w:rsidRDefault="00734B76">
    <w:pPr>
      <w:pStyle w:val="ac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50C96C73"/>
    <w:multiLevelType w:val="multilevel"/>
    <w:tmpl w:val="7450BF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3546429"/>
    <w:multiLevelType w:val="multilevel"/>
    <w:tmpl w:val="C4823BA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11"/>
        </w:tabs>
        <w:ind w:left="680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76211AA6"/>
    <w:multiLevelType w:val="hybridMultilevel"/>
    <w:tmpl w:val="A5E241C6"/>
    <w:lvl w:ilvl="0" w:tplc="A9C8078E">
      <w:start w:val="1"/>
      <w:numFmt w:val="bullet"/>
      <w:pStyle w:val="a1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stylePaneFormatFilter w:val="3F01"/>
  <w:trackRevisions/>
  <w:doNotTrackFormatting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E2C"/>
    <w:rsid w:val="0000076D"/>
    <w:rsid w:val="00002B88"/>
    <w:rsid w:val="00002C97"/>
    <w:rsid w:val="00003419"/>
    <w:rsid w:val="00003872"/>
    <w:rsid w:val="00003903"/>
    <w:rsid w:val="0000568D"/>
    <w:rsid w:val="00006395"/>
    <w:rsid w:val="00006FE9"/>
    <w:rsid w:val="000071E4"/>
    <w:rsid w:val="00010C3C"/>
    <w:rsid w:val="00012307"/>
    <w:rsid w:val="0001294B"/>
    <w:rsid w:val="00013DE9"/>
    <w:rsid w:val="00013E8E"/>
    <w:rsid w:val="00014C95"/>
    <w:rsid w:val="00015EBF"/>
    <w:rsid w:val="00017250"/>
    <w:rsid w:val="0001791B"/>
    <w:rsid w:val="00017F7A"/>
    <w:rsid w:val="000210B1"/>
    <w:rsid w:val="00022599"/>
    <w:rsid w:val="00022DA9"/>
    <w:rsid w:val="00023151"/>
    <w:rsid w:val="000234B9"/>
    <w:rsid w:val="00023D35"/>
    <w:rsid w:val="00023F93"/>
    <w:rsid w:val="00024B00"/>
    <w:rsid w:val="00025738"/>
    <w:rsid w:val="00026347"/>
    <w:rsid w:val="00026411"/>
    <w:rsid w:val="00031066"/>
    <w:rsid w:val="00032870"/>
    <w:rsid w:val="00034B3B"/>
    <w:rsid w:val="00040525"/>
    <w:rsid w:val="00040554"/>
    <w:rsid w:val="00040586"/>
    <w:rsid w:val="00040BB5"/>
    <w:rsid w:val="00041CE8"/>
    <w:rsid w:val="0004335D"/>
    <w:rsid w:val="00043839"/>
    <w:rsid w:val="00043D69"/>
    <w:rsid w:val="000451BA"/>
    <w:rsid w:val="0004551D"/>
    <w:rsid w:val="00045BF8"/>
    <w:rsid w:val="00046B08"/>
    <w:rsid w:val="00047B40"/>
    <w:rsid w:val="00050054"/>
    <w:rsid w:val="00051443"/>
    <w:rsid w:val="0005461D"/>
    <w:rsid w:val="00054CF9"/>
    <w:rsid w:val="0005549D"/>
    <w:rsid w:val="00057FE7"/>
    <w:rsid w:val="00060B47"/>
    <w:rsid w:val="00060E35"/>
    <w:rsid w:val="00060EC4"/>
    <w:rsid w:val="00063016"/>
    <w:rsid w:val="000643E6"/>
    <w:rsid w:val="00065CCF"/>
    <w:rsid w:val="00066004"/>
    <w:rsid w:val="0007045B"/>
    <w:rsid w:val="00072A1B"/>
    <w:rsid w:val="000739B5"/>
    <w:rsid w:val="00075A41"/>
    <w:rsid w:val="000763E0"/>
    <w:rsid w:val="00076A29"/>
    <w:rsid w:val="00076C25"/>
    <w:rsid w:val="00077106"/>
    <w:rsid w:val="000777B8"/>
    <w:rsid w:val="00080443"/>
    <w:rsid w:val="00081032"/>
    <w:rsid w:val="00081AA3"/>
    <w:rsid w:val="000826AC"/>
    <w:rsid w:val="00083D72"/>
    <w:rsid w:val="00083F8E"/>
    <w:rsid w:val="00085B11"/>
    <w:rsid w:val="00085D9B"/>
    <w:rsid w:val="000865F8"/>
    <w:rsid w:val="00086D5B"/>
    <w:rsid w:val="00087EA4"/>
    <w:rsid w:val="00090F6E"/>
    <w:rsid w:val="00091291"/>
    <w:rsid w:val="0009211F"/>
    <w:rsid w:val="00094393"/>
    <w:rsid w:val="00094EFC"/>
    <w:rsid w:val="00095FF7"/>
    <w:rsid w:val="0009674C"/>
    <w:rsid w:val="00096F54"/>
    <w:rsid w:val="000977AA"/>
    <w:rsid w:val="000A1BD6"/>
    <w:rsid w:val="000A26F7"/>
    <w:rsid w:val="000A735D"/>
    <w:rsid w:val="000A795C"/>
    <w:rsid w:val="000B010F"/>
    <w:rsid w:val="000B0147"/>
    <w:rsid w:val="000B335C"/>
    <w:rsid w:val="000B4175"/>
    <w:rsid w:val="000B496E"/>
    <w:rsid w:val="000B54ED"/>
    <w:rsid w:val="000B5D5F"/>
    <w:rsid w:val="000B5E2A"/>
    <w:rsid w:val="000B61BA"/>
    <w:rsid w:val="000B6708"/>
    <w:rsid w:val="000C19D0"/>
    <w:rsid w:val="000C1F1B"/>
    <w:rsid w:val="000C3097"/>
    <w:rsid w:val="000C6DE8"/>
    <w:rsid w:val="000C744A"/>
    <w:rsid w:val="000C794C"/>
    <w:rsid w:val="000D0D7D"/>
    <w:rsid w:val="000D2321"/>
    <w:rsid w:val="000D2886"/>
    <w:rsid w:val="000D2D7A"/>
    <w:rsid w:val="000D4AED"/>
    <w:rsid w:val="000E0011"/>
    <w:rsid w:val="000E107D"/>
    <w:rsid w:val="000E1611"/>
    <w:rsid w:val="000E28BA"/>
    <w:rsid w:val="000E3AFA"/>
    <w:rsid w:val="000E720B"/>
    <w:rsid w:val="000F09B3"/>
    <w:rsid w:val="000F19FB"/>
    <w:rsid w:val="000F2E13"/>
    <w:rsid w:val="000F302A"/>
    <w:rsid w:val="000F374B"/>
    <w:rsid w:val="000F3C2D"/>
    <w:rsid w:val="000F46A0"/>
    <w:rsid w:val="000F6353"/>
    <w:rsid w:val="000F669A"/>
    <w:rsid w:val="000F79A9"/>
    <w:rsid w:val="00100DE8"/>
    <w:rsid w:val="00102F0B"/>
    <w:rsid w:val="001049E4"/>
    <w:rsid w:val="00106D25"/>
    <w:rsid w:val="00107A35"/>
    <w:rsid w:val="00107CBB"/>
    <w:rsid w:val="00112136"/>
    <w:rsid w:val="0011305F"/>
    <w:rsid w:val="001139C8"/>
    <w:rsid w:val="00116E1B"/>
    <w:rsid w:val="001176E5"/>
    <w:rsid w:val="00120039"/>
    <w:rsid w:val="001227BA"/>
    <w:rsid w:val="001229D2"/>
    <w:rsid w:val="00122B22"/>
    <w:rsid w:val="001238E0"/>
    <w:rsid w:val="00124292"/>
    <w:rsid w:val="001243AE"/>
    <w:rsid w:val="00130989"/>
    <w:rsid w:val="00131DD7"/>
    <w:rsid w:val="00132F16"/>
    <w:rsid w:val="00133B72"/>
    <w:rsid w:val="0013613A"/>
    <w:rsid w:val="00136740"/>
    <w:rsid w:val="00136DCA"/>
    <w:rsid w:val="00136DE7"/>
    <w:rsid w:val="001439A0"/>
    <w:rsid w:val="00143FFD"/>
    <w:rsid w:val="00145C19"/>
    <w:rsid w:val="00145F96"/>
    <w:rsid w:val="00147CAF"/>
    <w:rsid w:val="00147E40"/>
    <w:rsid w:val="00150F7F"/>
    <w:rsid w:val="0015115F"/>
    <w:rsid w:val="001512F2"/>
    <w:rsid w:val="001514A7"/>
    <w:rsid w:val="00152BF1"/>
    <w:rsid w:val="001539D5"/>
    <w:rsid w:val="00154A55"/>
    <w:rsid w:val="00154ED3"/>
    <w:rsid w:val="00160A48"/>
    <w:rsid w:val="001650B8"/>
    <w:rsid w:val="00165EA9"/>
    <w:rsid w:val="00167DE1"/>
    <w:rsid w:val="001705A7"/>
    <w:rsid w:val="00171690"/>
    <w:rsid w:val="00171F7B"/>
    <w:rsid w:val="0017248F"/>
    <w:rsid w:val="0017260A"/>
    <w:rsid w:val="00173D0D"/>
    <w:rsid w:val="001744A7"/>
    <w:rsid w:val="0017524D"/>
    <w:rsid w:val="00175D81"/>
    <w:rsid w:val="001769C0"/>
    <w:rsid w:val="00177CFA"/>
    <w:rsid w:val="00177E14"/>
    <w:rsid w:val="00177E53"/>
    <w:rsid w:val="00180EAE"/>
    <w:rsid w:val="00184136"/>
    <w:rsid w:val="00191AD6"/>
    <w:rsid w:val="00191AF9"/>
    <w:rsid w:val="00191C15"/>
    <w:rsid w:val="00191CE5"/>
    <w:rsid w:val="00191F8E"/>
    <w:rsid w:val="00195420"/>
    <w:rsid w:val="00197BB1"/>
    <w:rsid w:val="00197BBF"/>
    <w:rsid w:val="001A016D"/>
    <w:rsid w:val="001A2D8C"/>
    <w:rsid w:val="001A3220"/>
    <w:rsid w:val="001A38CA"/>
    <w:rsid w:val="001A7106"/>
    <w:rsid w:val="001B11F3"/>
    <w:rsid w:val="001B6C54"/>
    <w:rsid w:val="001B79D6"/>
    <w:rsid w:val="001B7D23"/>
    <w:rsid w:val="001C0F2E"/>
    <w:rsid w:val="001C190E"/>
    <w:rsid w:val="001C5383"/>
    <w:rsid w:val="001C54D4"/>
    <w:rsid w:val="001C55E3"/>
    <w:rsid w:val="001C7121"/>
    <w:rsid w:val="001D1337"/>
    <w:rsid w:val="001D2B1E"/>
    <w:rsid w:val="001D57FA"/>
    <w:rsid w:val="001D7605"/>
    <w:rsid w:val="001E08D9"/>
    <w:rsid w:val="001E0B12"/>
    <w:rsid w:val="001E0D71"/>
    <w:rsid w:val="001E1963"/>
    <w:rsid w:val="001E1E24"/>
    <w:rsid w:val="001E46EF"/>
    <w:rsid w:val="001E4D75"/>
    <w:rsid w:val="001E5AD9"/>
    <w:rsid w:val="001E5C26"/>
    <w:rsid w:val="001E63E8"/>
    <w:rsid w:val="001F045B"/>
    <w:rsid w:val="001F247A"/>
    <w:rsid w:val="001F2C7A"/>
    <w:rsid w:val="001F43FA"/>
    <w:rsid w:val="001F5900"/>
    <w:rsid w:val="001F6B91"/>
    <w:rsid w:val="001F72F7"/>
    <w:rsid w:val="0020183C"/>
    <w:rsid w:val="002019E7"/>
    <w:rsid w:val="00201EA5"/>
    <w:rsid w:val="002022BA"/>
    <w:rsid w:val="00202322"/>
    <w:rsid w:val="00203559"/>
    <w:rsid w:val="00204B70"/>
    <w:rsid w:val="00205BD2"/>
    <w:rsid w:val="002060E7"/>
    <w:rsid w:val="00206D35"/>
    <w:rsid w:val="002072C5"/>
    <w:rsid w:val="00207C52"/>
    <w:rsid w:val="00207DF8"/>
    <w:rsid w:val="00210328"/>
    <w:rsid w:val="00210A8C"/>
    <w:rsid w:val="00214A31"/>
    <w:rsid w:val="002153AA"/>
    <w:rsid w:val="0021562A"/>
    <w:rsid w:val="00216C54"/>
    <w:rsid w:val="0021741E"/>
    <w:rsid w:val="00217A12"/>
    <w:rsid w:val="00220113"/>
    <w:rsid w:val="00220B19"/>
    <w:rsid w:val="002211E6"/>
    <w:rsid w:val="002230A7"/>
    <w:rsid w:val="00224737"/>
    <w:rsid w:val="00225214"/>
    <w:rsid w:val="00226806"/>
    <w:rsid w:val="0022774C"/>
    <w:rsid w:val="00227838"/>
    <w:rsid w:val="00241487"/>
    <w:rsid w:val="00244FE6"/>
    <w:rsid w:val="00245D9F"/>
    <w:rsid w:val="00247160"/>
    <w:rsid w:val="00250AA4"/>
    <w:rsid w:val="00252581"/>
    <w:rsid w:val="0025258A"/>
    <w:rsid w:val="00252877"/>
    <w:rsid w:val="00253598"/>
    <w:rsid w:val="002535DE"/>
    <w:rsid w:val="00254113"/>
    <w:rsid w:val="00254277"/>
    <w:rsid w:val="00254E88"/>
    <w:rsid w:val="00254EA0"/>
    <w:rsid w:val="002562AB"/>
    <w:rsid w:val="00260F17"/>
    <w:rsid w:val="00260F54"/>
    <w:rsid w:val="00261342"/>
    <w:rsid w:val="00262790"/>
    <w:rsid w:val="002627AE"/>
    <w:rsid w:val="00262AB1"/>
    <w:rsid w:val="00263DB9"/>
    <w:rsid w:val="00264097"/>
    <w:rsid w:val="00264F43"/>
    <w:rsid w:val="00265B02"/>
    <w:rsid w:val="0026661B"/>
    <w:rsid w:val="00267612"/>
    <w:rsid w:val="002708AA"/>
    <w:rsid w:val="002716D0"/>
    <w:rsid w:val="00274410"/>
    <w:rsid w:val="00274A69"/>
    <w:rsid w:val="00274BF6"/>
    <w:rsid w:val="00275F29"/>
    <w:rsid w:val="00277A62"/>
    <w:rsid w:val="0028065F"/>
    <w:rsid w:val="00280E02"/>
    <w:rsid w:val="00281ACD"/>
    <w:rsid w:val="00281B7C"/>
    <w:rsid w:val="002834A1"/>
    <w:rsid w:val="002838E1"/>
    <w:rsid w:val="00283F33"/>
    <w:rsid w:val="00284195"/>
    <w:rsid w:val="002841AF"/>
    <w:rsid w:val="002854D2"/>
    <w:rsid w:val="00286CA6"/>
    <w:rsid w:val="00286E15"/>
    <w:rsid w:val="00291C72"/>
    <w:rsid w:val="002921B8"/>
    <w:rsid w:val="00292E21"/>
    <w:rsid w:val="002944E1"/>
    <w:rsid w:val="00294B8B"/>
    <w:rsid w:val="00296387"/>
    <w:rsid w:val="0029642E"/>
    <w:rsid w:val="00296B24"/>
    <w:rsid w:val="00297042"/>
    <w:rsid w:val="00297638"/>
    <w:rsid w:val="002A0606"/>
    <w:rsid w:val="002A0656"/>
    <w:rsid w:val="002A2D6C"/>
    <w:rsid w:val="002A391A"/>
    <w:rsid w:val="002A61C9"/>
    <w:rsid w:val="002A63A7"/>
    <w:rsid w:val="002A6714"/>
    <w:rsid w:val="002A697F"/>
    <w:rsid w:val="002A72A0"/>
    <w:rsid w:val="002B08FB"/>
    <w:rsid w:val="002B11F9"/>
    <w:rsid w:val="002B1322"/>
    <w:rsid w:val="002B298C"/>
    <w:rsid w:val="002B3A35"/>
    <w:rsid w:val="002B3F4E"/>
    <w:rsid w:val="002B4330"/>
    <w:rsid w:val="002B5AA5"/>
    <w:rsid w:val="002B5DE5"/>
    <w:rsid w:val="002B64C3"/>
    <w:rsid w:val="002C1BAA"/>
    <w:rsid w:val="002C3FD2"/>
    <w:rsid w:val="002C421B"/>
    <w:rsid w:val="002C62A0"/>
    <w:rsid w:val="002C7F2F"/>
    <w:rsid w:val="002D047C"/>
    <w:rsid w:val="002D062E"/>
    <w:rsid w:val="002D119B"/>
    <w:rsid w:val="002D1AAF"/>
    <w:rsid w:val="002D2ACC"/>
    <w:rsid w:val="002D32C9"/>
    <w:rsid w:val="002D4221"/>
    <w:rsid w:val="002D478F"/>
    <w:rsid w:val="002D7035"/>
    <w:rsid w:val="002E0DBB"/>
    <w:rsid w:val="002E1406"/>
    <w:rsid w:val="002E1B82"/>
    <w:rsid w:val="002E33B7"/>
    <w:rsid w:val="002E4008"/>
    <w:rsid w:val="002E41E1"/>
    <w:rsid w:val="002E4514"/>
    <w:rsid w:val="002E4D6D"/>
    <w:rsid w:val="002E5533"/>
    <w:rsid w:val="002E7011"/>
    <w:rsid w:val="002E73DF"/>
    <w:rsid w:val="002F23F1"/>
    <w:rsid w:val="002F2B70"/>
    <w:rsid w:val="002F43E9"/>
    <w:rsid w:val="002F457F"/>
    <w:rsid w:val="002F4939"/>
    <w:rsid w:val="002F77FB"/>
    <w:rsid w:val="00300450"/>
    <w:rsid w:val="003025F9"/>
    <w:rsid w:val="00302663"/>
    <w:rsid w:val="00302696"/>
    <w:rsid w:val="00302DBC"/>
    <w:rsid w:val="0030339E"/>
    <w:rsid w:val="0030652B"/>
    <w:rsid w:val="00306A77"/>
    <w:rsid w:val="00307935"/>
    <w:rsid w:val="00310B38"/>
    <w:rsid w:val="00310F5D"/>
    <w:rsid w:val="0031347C"/>
    <w:rsid w:val="00313610"/>
    <w:rsid w:val="00313DC4"/>
    <w:rsid w:val="00314491"/>
    <w:rsid w:val="0031480D"/>
    <w:rsid w:val="00314B45"/>
    <w:rsid w:val="003155C4"/>
    <w:rsid w:val="00316A77"/>
    <w:rsid w:val="00316F5E"/>
    <w:rsid w:val="0031797C"/>
    <w:rsid w:val="0032101B"/>
    <w:rsid w:val="00322471"/>
    <w:rsid w:val="00323CF6"/>
    <w:rsid w:val="00324B34"/>
    <w:rsid w:val="003262A9"/>
    <w:rsid w:val="0032709A"/>
    <w:rsid w:val="003301CB"/>
    <w:rsid w:val="00330283"/>
    <w:rsid w:val="003308C8"/>
    <w:rsid w:val="00330E91"/>
    <w:rsid w:val="00331E2F"/>
    <w:rsid w:val="0033250A"/>
    <w:rsid w:val="00333DBE"/>
    <w:rsid w:val="003353CE"/>
    <w:rsid w:val="00335782"/>
    <w:rsid w:val="0033637F"/>
    <w:rsid w:val="00337482"/>
    <w:rsid w:val="003413B1"/>
    <w:rsid w:val="0034216F"/>
    <w:rsid w:val="00345110"/>
    <w:rsid w:val="00345BEB"/>
    <w:rsid w:val="00346786"/>
    <w:rsid w:val="00346810"/>
    <w:rsid w:val="003468DF"/>
    <w:rsid w:val="00347082"/>
    <w:rsid w:val="003511A9"/>
    <w:rsid w:val="00352D5D"/>
    <w:rsid w:val="003549C4"/>
    <w:rsid w:val="00357592"/>
    <w:rsid w:val="00360EE6"/>
    <w:rsid w:val="003628FF"/>
    <w:rsid w:val="00362BA9"/>
    <w:rsid w:val="003638EE"/>
    <w:rsid w:val="00365947"/>
    <w:rsid w:val="00366B9D"/>
    <w:rsid w:val="0037034D"/>
    <w:rsid w:val="0037103A"/>
    <w:rsid w:val="00371929"/>
    <w:rsid w:val="003738F4"/>
    <w:rsid w:val="003757D2"/>
    <w:rsid w:val="0037658C"/>
    <w:rsid w:val="00376E83"/>
    <w:rsid w:val="003774EB"/>
    <w:rsid w:val="00381F58"/>
    <w:rsid w:val="003827DD"/>
    <w:rsid w:val="00383127"/>
    <w:rsid w:val="00384264"/>
    <w:rsid w:val="00385425"/>
    <w:rsid w:val="00385574"/>
    <w:rsid w:val="0038655A"/>
    <w:rsid w:val="00386A72"/>
    <w:rsid w:val="00386AB7"/>
    <w:rsid w:val="00386EE1"/>
    <w:rsid w:val="00390D21"/>
    <w:rsid w:val="00391012"/>
    <w:rsid w:val="00391848"/>
    <w:rsid w:val="00392318"/>
    <w:rsid w:val="00392867"/>
    <w:rsid w:val="00392DB9"/>
    <w:rsid w:val="00392E59"/>
    <w:rsid w:val="00393618"/>
    <w:rsid w:val="0039394C"/>
    <w:rsid w:val="00394DAD"/>
    <w:rsid w:val="00395A16"/>
    <w:rsid w:val="003963EB"/>
    <w:rsid w:val="00396542"/>
    <w:rsid w:val="003969D7"/>
    <w:rsid w:val="003975F8"/>
    <w:rsid w:val="003A06E4"/>
    <w:rsid w:val="003A0EC3"/>
    <w:rsid w:val="003A1CB5"/>
    <w:rsid w:val="003A421F"/>
    <w:rsid w:val="003A4DF5"/>
    <w:rsid w:val="003A58A6"/>
    <w:rsid w:val="003A5E6D"/>
    <w:rsid w:val="003A673B"/>
    <w:rsid w:val="003B0834"/>
    <w:rsid w:val="003B1C77"/>
    <w:rsid w:val="003B1DCC"/>
    <w:rsid w:val="003B1E9F"/>
    <w:rsid w:val="003B220B"/>
    <w:rsid w:val="003B378A"/>
    <w:rsid w:val="003B3D24"/>
    <w:rsid w:val="003B413B"/>
    <w:rsid w:val="003B58A9"/>
    <w:rsid w:val="003B6253"/>
    <w:rsid w:val="003B6387"/>
    <w:rsid w:val="003B724B"/>
    <w:rsid w:val="003C2325"/>
    <w:rsid w:val="003C2F16"/>
    <w:rsid w:val="003C371C"/>
    <w:rsid w:val="003C478E"/>
    <w:rsid w:val="003C6432"/>
    <w:rsid w:val="003C780E"/>
    <w:rsid w:val="003D2A1C"/>
    <w:rsid w:val="003D3746"/>
    <w:rsid w:val="003D3C2E"/>
    <w:rsid w:val="003D5080"/>
    <w:rsid w:val="003D5922"/>
    <w:rsid w:val="003D6BA3"/>
    <w:rsid w:val="003D766D"/>
    <w:rsid w:val="003D7F94"/>
    <w:rsid w:val="003E03B8"/>
    <w:rsid w:val="003E38F3"/>
    <w:rsid w:val="003E572E"/>
    <w:rsid w:val="003E68DF"/>
    <w:rsid w:val="003E7E48"/>
    <w:rsid w:val="003F2209"/>
    <w:rsid w:val="003F3148"/>
    <w:rsid w:val="003F45BE"/>
    <w:rsid w:val="003F777F"/>
    <w:rsid w:val="00400C49"/>
    <w:rsid w:val="004013D5"/>
    <w:rsid w:val="00402E2C"/>
    <w:rsid w:val="00402E2E"/>
    <w:rsid w:val="0040312E"/>
    <w:rsid w:val="0040347E"/>
    <w:rsid w:val="004059D9"/>
    <w:rsid w:val="00405FF9"/>
    <w:rsid w:val="0040650F"/>
    <w:rsid w:val="00407F14"/>
    <w:rsid w:val="00410042"/>
    <w:rsid w:val="004102C8"/>
    <w:rsid w:val="00410E7C"/>
    <w:rsid w:val="004112C9"/>
    <w:rsid w:val="004116B9"/>
    <w:rsid w:val="004127AB"/>
    <w:rsid w:val="00412959"/>
    <w:rsid w:val="0041461A"/>
    <w:rsid w:val="00414906"/>
    <w:rsid w:val="00415FF6"/>
    <w:rsid w:val="00416E65"/>
    <w:rsid w:val="00417CC6"/>
    <w:rsid w:val="00420103"/>
    <w:rsid w:val="0042234C"/>
    <w:rsid w:val="004226C7"/>
    <w:rsid w:val="00423A53"/>
    <w:rsid w:val="00423B52"/>
    <w:rsid w:val="00424909"/>
    <w:rsid w:val="00424F00"/>
    <w:rsid w:val="0042503D"/>
    <w:rsid w:val="00426904"/>
    <w:rsid w:val="00426C20"/>
    <w:rsid w:val="0043121E"/>
    <w:rsid w:val="00432115"/>
    <w:rsid w:val="004322A4"/>
    <w:rsid w:val="00432889"/>
    <w:rsid w:val="0043380A"/>
    <w:rsid w:val="004344BE"/>
    <w:rsid w:val="00434723"/>
    <w:rsid w:val="004358B5"/>
    <w:rsid w:val="004360DB"/>
    <w:rsid w:val="00436FF9"/>
    <w:rsid w:val="00437765"/>
    <w:rsid w:val="004431D1"/>
    <w:rsid w:val="0044386A"/>
    <w:rsid w:val="00444A93"/>
    <w:rsid w:val="00444D30"/>
    <w:rsid w:val="00444FD8"/>
    <w:rsid w:val="004453EA"/>
    <w:rsid w:val="00445B66"/>
    <w:rsid w:val="00446589"/>
    <w:rsid w:val="004470BD"/>
    <w:rsid w:val="00447F54"/>
    <w:rsid w:val="00453313"/>
    <w:rsid w:val="004541DA"/>
    <w:rsid w:val="004555B4"/>
    <w:rsid w:val="0045579A"/>
    <w:rsid w:val="004613CD"/>
    <w:rsid w:val="00461403"/>
    <w:rsid w:val="00462A3D"/>
    <w:rsid w:val="004648F3"/>
    <w:rsid w:val="00466F62"/>
    <w:rsid w:val="004713BC"/>
    <w:rsid w:val="004716C7"/>
    <w:rsid w:val="004728FD"/>
    <w:rsid w:val="00472CC5"/>
    <w:rsid w:val="00473585"/>
    <w:rsid w:val="00474CA2"/>
    <w:rsid w:val="0047591E"/>
    <w:rsid w:val="0047661E"/>
    <w:rsid w:val="00477385"/>
    <w:rsid w:val="00477B1F"/>
    <w:rsid w:val="00480256"/>
    <w:rsid w:val="004804D2"/>
    <w:rsid w:val="00480680"/>
    <w:rsid w:val="00481406"/>
    <w:rsid w:val="004819DD"/>
    <w:rsid w:val="004828A3"/>
    <w:rsid w:val="004828AD"/>
    <w:rsid w:val="00483369"/>
    <w:rsid w:val="00483434"/>
    <w:rsid w:val="0048362F"/>
    <w:rsid w:val="00484C19"/>
    <w:rsid w:val="00485505"/>
    <w:rsid w:val="00487EAE"/>
    <w:rsid w:val="00492683"/>
    <w:rsid w:val="00493663"/>
    <w:rsid w:val="00493715"/>
    <w:rsid w:val="004946AE"/>
    <w:rsid w:val="00494919"/>
    <w:rsid w:val="00496055"/>
    <w:rsid w:val="00497900"/>
    <w:rsid w:val="004A5441"/>
    <w:rsid w:val="004A564B"/>
    <w:rsid w:val="004A5A27"/>
    <w:rsid w:val="004A6203"/>
    <w:rsid w:val="004A6BBF"/>
    <w:rsid w:val="004B06A5"/>
    <w:rsid w:val="004B1B07"/>
    <w:rsid w:val="004B1B46"/>
    <w:rsid w:val="004B207F"/>
    <w:rsid w:val="004B6D63"/>
    <w:rsid w:val="004B7001"/>
    <w:rsid w:val="004B7C1B"/>
    <w:rsid w:val="004C0244"/>
    <w:rsid w:val="004C2514"/>
    <w:rsid w:val="004C4EE7"/>
    <w:rsid w:val="004C60A6"/>
    <w:rsid w:val="004C6766"/>
    <w:rsid w:val="004C71DC"/>
    <w:rsid w:val="004D002F"/>
    <w:rsid w:val="004D221C"/>
    <w:rsid w:val="004D2D32"/>
    <w:rsid w:val="004D2FF9"/>
    <w:rsid w:val="004D3224"/>
    <w:rsid w:val="004D47E2"/>
    <w:rsid w:val="004D624E"/>
    <w:rsid w:val="004D7622"/>
    <w:rsid w:val="004D79FC"/>
    <w:rsid w:val="004D7AC4"/>
    <w:rsid w:val="004E0875"/>
    <w:rsid w:val="004E3F11"/>
    <w:rsid w:val="004E5267"/>
    <w:rsid w:val="004E6A39"/>
    <w:rsid w:val="004E6BB3"/>
    <w:rsid w:val="004E6BD8"/>
    <w:rsid w:val="004E6DB8"/>
    <w:rsid w:val="004E70AD"/>
    <w:rsid w:val="004E732D"/>
    <w:rsid w:val="004F135D"/>
    <w:rsid w:val="004F4B6A"/>
    <w:rsid w:val="004F5474"/>
    <w:rsid w:val="004F551F"/>
    <w:rsid w:val="004F67A2"/>
    <w:rsid w:val="004F67F7"/>
    <w:rsid w:val="004F6F4D"/>
    <w:rsid w:val="004F752B"/>
    <w:rsid w:val="005007C6"/>
    <w:rsid w:val="00500DD0"/>
    <w:rsid w:val="00500F84"/>
    <w:rsid w:val="005012D0"/>
    <w:rsid w:val="00501E04"/>
    <w:rsid w:val="005026C0"/>
    <w:rsid w:val="005029B7"/>
    <w:rsid w:val="00503E34"/>
    <w:rsid w:val="0051153E"/>
    <w:rsid w:val="0051366D"/>
    <w:rsid w:val="00513867"/>
    <w:rsid w:val="005144A8"/>
    <w:rsid w:val="0051528A"/>
    <w:rsid w:val="00515584"/>
    <w:rsid w:val="005156A5"/>
    <w:rsid w:val="00515F89"/>
    <w:rsid w:val="005169C7"/>
    <w:rsid w:val="00516AB7"/>
    <w:rsid w:val="0051761A"/>
    <w:rsid w:val="00520244"/>
    <w:rsid w:val="00520625"/>
    <w:rsid w:val="00520FE8"/>
    <w:rsid w:val="00521258"/>
    <w:rsid w:val="00521633"/>
    <w:rsid w:val="00521668"/>
    <w:rsid w:val="00521DAF"/>
    <w:rsid w:val="00522211"/>
    <w:rsid w:val="00522472"/>
    <w:rsid w:val="00523410"/>
    <w:rsid w:val="005251F2"/>
    <w:rsid w:val="00525950"/>
    <w:rsid w:val="00525ACB"/>
    <w:rsid w:val="00525FC3"/>
    <w:rsid w:val="00527B55"/>
    <w:rsid w:val="005342AE"/>
    <w:rsid w:val="00534D6D"/>
    <w:rsid w:val="005360FD"/>
    <w:rsid w:val="00536700"/>
    <w:rsid w:val="005409A3"/>
    <w:rsid w:val="00541082"/>
    <w:rsid w:val="005427E7"/>
    <w:rsid w:val="00543316"/>
    <w:rsid w:val="00544B08"/>
    <w:rsid w:val="00544D0E"/>
    <w:rsid w:val="005477CF"/>
    <w:rsid w:val="00547A36"/>
    <w:rsid w:val="00547A58"/>
    <w:rsid w:val="00547AA6"/>
    <w:rsid w:val="00560332"/>
    <w:rsid w:val="00560A8F"/>
    <w:rsid w:val="00560EDF"/>
    <w:rsid w:val="00563726"/>
    <w:rsid w:val="0056685E"/>
    <w:rsid w:val="00570002"/>
    <w:rsid w:val="00573D19"/>
    <w:rsid w:val="00574176"/>
    <w:rsid w:val="005751F3"/>
    <w:rsid w:val="00576A23"/>
    <w:rsid w:val="00580BB5"/>
    <w:rsid w:val="00581DAA"/>
    <w:rsid w:val="005826FE"/>
    <w:rsid w:val="00582868"/>
    <w:rsid w:val="00583769"/>
    <w:rsid w:val="005837DE"/>
    <w:rsid w:val="005848B2"/>
    <w:rsid w:val="00586316"/>
    <w:rsid w:val="00587AAC"/>
    <w:rsid w:val="00590313"/>
    <w:rsid w:val="0059062F"/>
    <w:rsid w:val="005908CE"/>
    <w:rsid w:val="005912CC"/>
    <w:rsid w:val="00592E9A"/>
    <w:rsid w:val="00592F4D"/>
    <w:rsid w:val="0059322A"/>
    <w:rsid w:val="00593DA4"/>
    <w:rsid w:val="00593F0B"/>
    <w:rsid w:val="005941D0"/>
    <w:rsid w:val="00595571"/>
    <w:rsid w:val="00595CA5"/>
    <w:rsid w:val="00595F80"/>
    <w:rsid w:val="005968EF"/>
    <w:rsid w:val="00596CB6"/>
    <w:rsid w:val="005A0D8A"/>
    <w:rsid w:val="005A1511"/>
    <w:rsid w:val="005A264E"/>
    <w:rsid w:val="005A2BFC"/>
    <w:rsid w:val="005A5967"/>
    <w:rsid w:val="005A6760"/>
    <w:rsid w:val="005A728C"/>
    <w:rsid w:val="005A7C01"/>
    <w:rsid w:val="005B1137"/>
    <w:rsid w:val="005B179B"/>
    <w:rsid w:val="005B3095"/>
    <w:rsid w:val="005B39BB"/>
    <w:rsid w:val="005B43DE"/>
    <w:rsid w:val="005B5F02"/>
    <w:rsid w:val="005B6320"/>
    <w:rsid w:val="005B63AB"/>
    <w:rsid w:val="005B6FED"/>
    <w:rsid w:val="005B710C"/>
    <w:rsid w:val="005B782E"/>
    <w:rsid w:val="005C0523"/>
    <w:rsid w:val="005C29DA"/>
    <w:rsid w:val="005C2B94"/>
    <w:rsid w:val="005C2D59"/>
    <w:rsid w:val="005C4072"/>
    <w:rsid w:val="005C658E"/>
    <w:rsid w:val="005C7069"/>
    <w:rsid w:val="005C719C"/>
    <w:rsid w:val="005C7272"/>
    <w:rsid w:val="005D0C57"/>
    <w:rsid w:val="005D1417"/>
    <w:rsid w:val="005D1A5B"/>
    <w:rsid w:val="005D3151"/>
    <w:rsid w:val="005D3680"/>
    <w:rsid w:val="005D3CC2"/>
    <w:rsid w:val="005D3ED7"/>
    <w:rsid w:val="005D7C24"/>
    <w:rsid w:val="005E160E"/>
    <w:rsid w:val="005E31BA"/>
    <w:rsid w:val="005E39FE"/>
    <w:rsid w:val="005E3E93"/>
    <w:rsid w:val="005E484B"/>
    <w:rsid w:val="005F1F63"/>
    <w:rsid w:val="005F280A"/>
    <w:rsid w:val="005F289A"/>
    <w:rsid w:val="005F2F39"/>
    <w:rsid w:val="005F35ED"/>
    <w:rsid w:val="005F374F"/>
    <w:rsid w:val="005F51F0"/>
    <w:rsid w:val="005F67F5"/>
    <w:rsid w:val="005F6A92"/>
    <w:rsid w:val="005F6EE2"/>
    <w:rsid w:val="005F7CAC"/>
    <w:rsid w:val="00600A19"/>
    <w:rsid w:val="00601F90"/>
    <w:rsid w:val="0060257C"/>
    <w:rsid w:val="0060294C"/>
    <w:rsid w:val="00603252"/>
    <w:rsid w:val="006035F1"/>
    <w:rsid w:val="00606B6D"/>
    <w:rsid w:val="00606BFD"/>
    <w:rsid w:val="00606EA3"/>
    <w:rsid w:val="00607F8A"/>
    <w:rsid w:val="00611897"/>
    <w:rsid w:val="00611BF4"/>
    <w:rsid w:val="00612ECB"/>
    <w:rsid w:val="0061414D"/>
    <w:rsid w:val="0061686C"/>
    <w:rsid w:val="00620923"/>
    <w:rsid w:val="0062158C"/>
    <w:rsid w:val="0062160B"/>
    <w:rsid w:val="0062186B"/>
    <w:rsid w:val="00623D3A"/>
    <w:rsid w:val="00623FD6"/>
    <w:rsid w:val="006242E3"/>
    <w:rsid w:val="00624DDD"/>
    <w:rsid w:val="00626E2D"/>
    <w:rsid w:val="00627600"/>
    <w:rsid w:val="00627981"/>
    <w:rsid w:val="00630879"/>
    <w:rsid w:val="006317FE"/>
    <w:rsid w:val="00631F7E"/>
    <w:rsid w:val="00631FE4"/>
    <w:rsid w:val="006353DB"/>
    <w:rsid w:val="006354BB"/>
    <w:rsid w:val="006359E5"/>
    <w:rsid w:val="0063703E"/>
    <w:rsid w:val="00640B6D"/>
    <w:rsid w:val="00641D57"/>
    <w:rsid w:val="0064237F"/>
    <w:rsid w:val="0064246E"/>
    <w:rsid w:val="00643751"/>
    <w:rsid w:val="00645A8F"/>
    <w:rsid w:val="00646C7A"/>
    <w:rsid w:val="006478ED"/>
    <w:rsid w:val="00647FAA"/>
    <w:rsid w:val="00650EA0"/>
    <w:rsid w:val="006514F7"/>
    <w:rsid w:val="006524AC"/>
    <w:rsid w:val="0065266E"/>
    <w:rsid w:val="00652DAE"/>
    <w:rsid w:val="00653235"/>
    <w:rsid w:val="0065518D"/>
    <w:rsid w:val="0065634D"/>
    <w:rsid w:val="00657151"/>
    <w:rsid w:val="00657D24"/>
    <w:rsid w:val="00657D8E"/>
    <w:rsid w:val="00661A8D"/>
    <w:rsid w:val="00661FE7"/>
    <w:rsid w:val="0066417A"/>
    <w:rsid w:val="006647C5"/>
    <w:rsid w:val="0066678E"/>
    <w:rsid w:val="00666B4E"/>
    <w:rsid w:val="00671157"/>
    <w:rsid w:val="00671925"/>
    <w:rsid w:val="00672C44"/>
    <w:rsid w:val="00674229"/>
    <w:rsid w:val="006746CE"/>
    <w:rsid w:val="00675606"/>
    <w:rsid w:val="0067583A"/>
    <w:rsid w:val="00675C4F"/>
    <w:rsid w:val="00675DB4"/>
    <w:rsid w:val="00677F65"/>
    <w:rsid w:val="00680B3B"/>
    <w:rsid w:val="00681DDB"/>
    <w:rsid w:val="00682B6E"/>
    <w:rsid w:val="006839A1"/>
    <w:rsid w:val="006840F7"/>
    <w:rsid w:val="006849B0"/>
    <w:rsid w:val="00685433"/>
    <w:rsid w:val="00685E18"/>
    <w:rsid w:val="00686D30"/>
    <w:rsid w:val="0069168E"/>
    <w:rsid w:val="0069399A"/>
    <w:rsid w:val="00693B3F"/>
    <w:rsid w:val="00694642"/>
    <w:rsid w:val="0069634F"/>
    <w:rsid w:val="00696BE5"/>
    <w:rsid w:val="0069719D"/>
    <w:rsid w:val="006A000C"/>
    <w:rsid w:val="006A04FD"/>
    <w:rsid w:val="006A185B"/>
    <w:rsid w:val="006A2D17"/>
    <w:rsid w:val="006A463E"/>
    <w:rsid w:val="006A5C91"/>
    <w:rsid w:val="006A61A8"/>
    <w:rsid w:val="006A7825"/>
    <w:rsid w:val="006B0433"/>
    <w:rsid w:val="006B1CDE"/>
    <w:rsid w:val="006B1E62"/>
    <w:rsid w:val="006B2672"/>
    <w:rsid w:val="006B390E"/>
    <w:rsid w:val="006B4467"/>
    <w:rsid w:val="006B53D5"/>
    <w:rsid w:val="006B54CA"/>
    <w:rsid w:val="006B6A1E"/>
    <w:rsid w:val="006B72D6"/>
    <w:rsid w:val="006C0135"/>
    <w:rsid w:val="006C27FB"/>
    <w:rsid w:val="006C31C1"/>
    <w:rsid w:val="006C3346"/>
    <w:rsid w:val="006C388B"/>
    <w:rsid w:val="006C3970"/>
    <w:rsid w:val="006C5BDB"/>
    <w:rsid w:val="006C6400"/>
    <w:rsid w:val="006C6592"/>
    <w:rsid w:val="006C6EBD"/>
    <w:rsid w:val="006C7499"/>
    <w:rsid w:val="006D2E41"/>
    <w:rsid w:val="006D6834"/>
    <w:rsid w:val="006D768B"/>
    <w:rsid w:val="006E20D2"/>
    <w:rsid w:val="006E2617"/>
    <w:rsid w:val="006E50BB"/>
    <w:rsid w:val="006E527C"/>
    <w:rsid w:val="006E59A4"/>
    <w:rsid w:val="006E67EB"/>
    <w:rsid w:val="006E6AAE"/>
    <w:rsid w:val="006E7321"/>
    <w:rsid w:val="006E7EBD"/>
    <w:rsid w:val="006F0112"/>
    <w:rsid w:val="006F14C3"/>
    <w:rsid w:val="006F1E1D"/>
    <w:rsid w:val="006F4A7A"/>
    <w:rsid w:val="006F6A73"/>
    <w:rsid w:val="006F6C67"/>
    <w:rsid w:val="006F71DA"/>
    <w:rsid w:val="00700FBB"/>
    <w:rsid w:val="00701D41"/>
    <w:rsid w:val="00703083"/>
    <w:rsid w:val="007044E9"/>
    <w:rsid w:val="00704A97"/>
    <w:rsid w:val="00705262"/>
    <w:rsid w:val="00706761"/>
    <w:rsid w:val="00706EDD"/>
    <w:rsid w:val="0071002F"/>
    <w:rsid w:val="00712CE7"/>
    <w:rsid w:val="00713626"/>
    <w:rsid w:val="00713B8B"/>
    <w:rsid w:val="00714A6F"/>
    <w:rsid w:val="00714BE9"/>
    <w:rsid w:val="00714D95"/>
    <w:rsid w:val="00714E6B"/>
    <w:rsid w:val="0071522A"/>
    <w:rsid w:val="007168D5"/>
    <w:rsid w:val="00716BC2"/>
    <w:rsid w:val="0071767E"/>
    <w:rsid w:val="00722044"/>
    <w:rsid w:val="0072251D"/>
    <w:rsid w:val="0072494F"/>
    <w:rsid w:val="0072503B"/>
    <w:rsid w:val="00726F8A"/>
    <w:rsid w:val="00726FE1"/>
    <w:rsid w:val="0073285A"/>
    <w:rsid w:val="00732FFF"/>
    <w:rsid w:val="007336CE"/>
    <w:rsid w:val="00733948"/>
    <w:rsid w:val="00734057"/>
    <w:rsid w:val="00734473"/>
    <w:rsid w:val="00734B76"/>
    <w:rsid w:val="007433E1"/>
    <w:rsid w:val="00747307"/>
    <w:rsid w:val="00750CF0"/>
    <w:rsid w:val="00751AB0"/>
    <w:rsid w:val="007520AB"/>
    <w:rsid w:val="0075243F"/>
    <w:rsid w:val="00753AF8"/>
    <w:rsid w:val="00753D85"/>
    <w:rsid w:val="00753F65"/>
    <w:rsid w:val="007553AE"/>
    <w:rsid w:val="00756358"/>
    <w:rsid w:val="00757A62"/>
    <w:rsid w:val="00760404"/>
    <w:rsid w:val="007653BB"/>
    <w:rsid w:val="00765810"/>
    <w:rsid w:val="007662D3"/>
    <w:rsid w:val="007668B6"/>
    <w:rsid w:val="00767B44"/>
    <w:rsid w:val="00770232"/>
    <w:rsid w:val="00770567"/>
    <w:rsid w:val="007708EC"/>
    <w:rsid w:val="00770CBF"/>
    <w:rsid w:val="007719C6"/>
    <w:rsid w:val="00773B49"/>
    <w:rsid w:val="00775BFF"/>
    <w:rsid w:val="00776887"/>
    <w:rsid w:val="00776BCE"/>
    <w:rsid w:val="007801C1"/>
    <w:rsid w:val="007803DF"/>
    <w:rsid w:val="0078114B"/>
    <w:rsid w:val="00783DAC"/>
    <w:rsid w:val="0078421C"/>
    <w:rsid w:val="007853D1"/>
    <w:rsid w:val="0079087E"/>
    <w:rsid w:val="00791EB9"/>
    <w:rsid w:val="00792010"/>
    <w:rsid w:val="00792C83"/>
    <w:rsid w:val="00794330"/>
    <w:rsid w:val="007A0FF1"/>
    <w:rsid w:val="007A1545"/>
    <w:rsid w:val="007A1683"/>
    <w:rsid w:val="007A242B"/>
    <w:rsid w:val="007A25D7"/>
    <w:rsid w:val="007A3383"/>
    <w:rsid w:val="007A3892"/>
    <w:rsid w:val="007A43D6"/>
    <w:rsid w:val="007A46B5"/>
    <w:rsid w:val="007A5377"/>
    <w:rsid w:val="007A6264"/>
    <w:rsid w:val="007A6C2C"/>
    <w:rsid w:val="007B00E3"/>
    <w:rsid w:val="007B0465"/>
    <w:rsid w:val="007B06D1"/>
    <w:rsid w:val="007B0F32"/>
    <w:rsid w:val="007B2776"/>
    <w:rsid w:val="007B3D0F"/>
    <w:rsid w:val="007B420C"/>
    <w:rsid w:val="007B6E95"/>
    <w:rsid w:val="007B707B"/>
    <w:rsid w:val="007C2162"/>
    <w:rsid w:val="007C2385"/>
    <w:rsid w:val="007C2423"/>
    <w:rsid w:val="007C312B"/>
    <w:rsid w:val="007C357C"/>
    <w:rsid w:val="007C4AE8"/>
    <w:rsid w:val="007C4E56"/>
    <w:rsid w:val="007C5719"/>
    <w:rsid w:val="007C6781"/>
    <w:rsid w:val="007C6BE1"/>
    <w:rsid w:val="007C74FB"/>
    <w:rsid w:val="007D081A"/>
    <w:rsid w:val="007D2162"/>
    <w:rsid w:val="007D4659"/>
    <w:rsid w:val="007D4819"/>
    <w:rsid w:val="007D5184"/>
    <w:rsid w:val="007E24D0"/>
    <w:rsid w:val="007E2A99"/>
    <w:rsid w:val="007E2CA7"/>
    <w:rsid w:val="007E3654"/>
    <w:rsid w:val="007E3922"/>
    <w:rsid w:val="007E478D"/>
    <w:rsid w:val="007E55E3"/>
    <w:rsid w:val="007E6064"/>
    <w:rsid w:val="007F2621"/>
    <w:rsid w:val="007F37FF"/>
    <w:rsid w:val="007F4A12"/>
    <w:rsid w:val="007F6C8C"/>
    <w:rsid w:val="007F76A4"/>
    <w:rsid w:val="008015EC"/>
    <w:rsid w:val="00802A53"/>
    <w:rsid w:val="00803969"/>
    <w:rsid w:val="008050E1"/>
    <w:rsid w:val="00805A7A"/>
    <w:rsid w:val="00806508"/>
    <w:rsid w:val="00806F02"/>
    <w:rsid w:val="008110AF"/>
    <w:rsid w:val="00812119"/>
    <w:rsid w:val="008127C2"/>
    <w:rsid w:val="00812C1E"/>
    <w:rsid w:val="008137BD"/>
    <w:rsid w:val="00813D45"/>
    <w:rsid w:val="008141F7"/>
    <w:rsid w:val="008146AB"/>
    <w:rsid w:val="0081596D"/>
    <w:rsid w:val="00816DD2"/>
    <w:rsid w:val="00820BDF"/>
    <w:rsid w:val="00821541"/>
    <w:rsid w:val="00821A82"/>
    <w:rsid w:val="0082345C"/>
    <w:rsid w:val="00824034"/>
    <w:rsid w:val="008253E8"/>
    <w:rsid w:val="00825474"/>
    <w:rsid w:val="008254A9"/>
    <w:rsid w:val="008261EB"/>
    <w:rsid w:val="0082647F"/>
    <w:rsid w:val="008275F0"/>
    <w:rsid w:val="00830FDE"/>
    <w:rsid w:val="0083308E"/>
    <w:rsid w:val="008356E1"/>
    <w:rsid w:val="00836A6F"/>
    <w:rsid w:val="00837467"/>
    <w:rsid w:val="00840843"/>
    <w:rsid w:val="00843ACD"/>
    <w:rsid w:val="00844E98"/>
    <w:rsid w:val="0084511E"/>
    <w:rsid w:val="00847DDF"/>
    <w:rsid w:val="00847EF3"/>
    <w:rsid w:val="008509D4"/>
    <w:rsid w:val="008518D6"/>
    <w:rsid w:val="00852CFF"/>
    <w:rsid w:val="008534BA"/>
    <w:rsid w:val="00853FBE"/>
    <w:rsid w:val="008541C3"/>
    <w:rsid w:val="00855F40"/>
    <w:rsid w:val="0085726A"/>
    <w:rsid w:val="0085751C"/>
    <w:rsid w:val="0086078E"/>
    <w:rsid w:val="00860CA8"/>
    <w:rsid w:val="008631EC"/>
    <w:rsid w:val="00863DC4"/>
    <w:rsid w:val="008664A0"/>
    <w:rsid w:val="008665D0"/>
    <w:rsid w:val="00867BD0"/>
    <w:rsid w:val="00872097"/>
    <w:rsid w:val="00872A6F"/>
    <w:rsid w:val="00872EC5"/>
    <w:rsid w:val="0087380A"/>
    <w:rsid w:val="00873940"/>
    <w:rsid w:val="008746C3"/>
    <w:rsid w:val="00875D68"/>
    <w:rsid w:val="008767EE"/>
    <w:rsid w:val="00877BAF"/>
    <w:rsid w:val="00880E43"/>
    <w:rsid w:val="00881008"/>
    <w:rsid w:val="008827DE"/>
    <w:rsid w:val="008836E6"/>
    <w:rsid w:val="00886673"/>
    <w:rsid w:val="00887574"/>
    <w:rsid w:val="00895EEA"/>
    <w:rsid w:val="008963CE"/>
    <w:rsid w:val="00896516"/>
    <w:rsid w:val="0089693E"/>
    <w:rsid w:val="008A0AD8"/>
    <w:rsid w:val="008A16C2"/>
    <w:rsid w:val="008A2558"/>
    <w:rsid w:val="008A43CA"/>
    <w:rsid w:val="008A599A"/>
    <w:rsid w:val="008A5CA0"/>
    <w:rsid w:val="008A6AB1"/>
    <w:rsid w:val="008A7F02"/>
    <w:rsid w:val="008B02AE"/>
    <w:rsid w:val="008B174B"/>
    <w:rsid w:val="008B25D9"/>
    <w:rsid w:val="008B661D"/>
    <w:rsid w:val="008B6FAC"/>
    <w:rsid w:val="008B70F0"/>
    <w:rsid w:val="008B7111"/>
    <w:rsid w:val="008B752D"/>
    <w:rsid w:val="008B7E5A"/>
    <w:rsid w:val="008C043E"/>
    <w:rsid w:val="008C0D48"/>
    <w:rsid w:val="008C18A0"/>
    <w:rsid w:val="008C23C9"/>
    <w:rsid w:val="008C5330"/>
    <w:rsid w:val="008C5BE9"/>
    <w:rsid w:val="008D02B4"/>
    <w:rsid w:val="008D18DA"/>
    <w:rsid w:val="008D1CAB"/>
    <w:rsid w:val="008D5E1D"/>
    <w:rsid w:val="008D6761"/>
    <w:rsid w:val="008E0939"/>
    <w:rsid w:val="008E0E01"/>
    <w:rsid w:val="008E294E"/>
    <w:rsid w:val="008E452A"/>
    <w:rsid w:val="008E45C5"/>
    <w:rsid w:val="008E53DB"/>
    <w:rsid w:val="008E6E1C"/>
    <w:rsid w:val="008E7120"/>
    <w:rsid w:val="008E76F8"/>
    <w:rsid w:val="008E7CDF"/>
    <w:rsid w:val="008E7D51"/>
    <w:rsid w:val="008F1506"/>
    <w:rsid w:val="008F28B0"/>
    <w:rsid w:val="008F3CC1"/>
    <w:rsid w:val="008F43DD"/>
    <w:rsid w:val="008F4631"/>
    <w:rsid w:val="008F475B"/>
    <w:rsid w:val="008F5D81"/>
    <w:rsid w:val="008F6E40"/>
    <w:rsid w:val="008F784E"/>
    <w:rsid w:val="008F7933"/>
    <w:rsid w:val="008F7F90"/>
    <w:rsid w:val="0090175D"/>
    <w:rsid w:val="009021A2"/>
    <w:rsid w:val="00903B6A"/>
    <w:rsid w:val="009041AC"/>
    <w:rsid w:val="009050B9"/>
    <w:rsid w:val="009051DE"/>
    <w:rsid w:val="00905240"/>
    <w:rsid w:val="00905ACA"/>
    <w:rsid w:val="00907CB1"/>
    <w:rsid w:val="0091265A"/>
    <w:rsid w:val="00913EF3"/>
    <w:rsid w:val="00914520"/>
    <w:rsid w:val="00914852"/>
    <w:rsid w:val="00915D14"/>
    <w:rsid w:val="00915E07"/>
    <w:rsid w:val="00916236"/>
    <w:rsid w:val="009171B2"/>
    <w:rsid w:val="00917972"/>
    <w:rsid w:val="00917E26"/>
    <w:rsid w:val="00920333"/>
    <w:rsid w:val="009214CD"/>
    <w:rsid w:val="009217DB"/>
    <w:rsid w:val="00921859"/>
    <w:rsid w:val="009235B9"/>
    <w:rsid w:val="00923E25"/>
    <w:rsid w:val="00923F9C"/>
    <w:rsid w:val="0092460F"/>
    <w:rsid w:val="0092537C"/>
    <w:rsid w:val="00927A44"/>
    <w:rsid w:val="00927FE6"/>
    <w:rsid w:val="00930CDC"/>
    <w:rsid w:val="009311AC"/>
    <w:rsid w:val="009329E1"/>
    <w:rsid w:val="00933F8C"/>
    <w:rsid w:val="00936827"/>
    <w:rsid w:val="00936E4B"/>
    <w:rsid w:val="00937648"/>
    <w:rsid w:val="009405FD"/>
    <w:rsid w:val="00940CB6"/>
    <w:rsid w:val="00941E5A"/>
    <w:rsid w:val="00943FB4"/>
    <w:rsid w:val="00944B0F"/>
    <w:rsid w:val="00944EF2"/>
    <w:rsid w:val="0094589B"/>
    <w:rsid w:val="00945BD7"/>
    <w:rsid w:val="009467D6"/>
    <w:rsid w:val="00946A1D"/>
    <w:rsid w:val="00947A0F"/>
    <w:rsid w:val="00950F53"/>
    <w:rsid w:val="00951367"/>
    <w:rsid w:val="0095185E"/>
    <w:rsid w:val="00954459"/>
    <w:rsid w:val="00957954"/>
    <w:rsid w:val="00957D3F"/>
    <w:rsid w:val="0096126F"/>
    <w:rsid w:val="009632F6"/>
    <w:rsid w:val="0096361F"/>
    <w:rsid w:val="00964C6A"/>
    <w:rsid w:val="0096583C"/>
    <w:rsid w:val="00970B5B"/>
    <w:rsid w:val="0097110B"/>
    <w:rsid w:val="009724E9"/>
    <w:rsid w:val="00974904"/>
    <w:rsid w:val="009769FD"/>
    <w:rsid w:val="00977A57"/>
    <w:rsid w:val="00980098"/>
    <w:rsid w:val="00980168"/>
    <w:rsid w:val="00982E50"/>
    <w:rsid w:val="0098300C"/>
    <w:rsid w:val="00984504"/>
    <w:rsid w:val="009846B8"/>
    <w:rsid w:val="009854CD"/>
    <w:rsid w:val="0098591D"/>
    <w:rsid w:val="00985D08"/>
    <w:rsid w:val="00985D2B"/>
    <w:rsid w:val="0098779B"/>
    <w:rsid w:val="00987D79"/>
    <w:rsid w:val="00990B5F"/>
    <w:rsid w:val="0099125A"/>
    <w:rsid w:val="00992017"/>
    <w:rsid w:val="00996595"/>
    <w:rsid w:val="009A0312"/>
    <w:rsid w:val="009A1BF8"/>
    <w:rsid w:val="009A1F06"/>
    <w:rsid w:val="009A3495"/>
    <w:rsid w:val="009A5FF3"/>
    <w:rsid w:val="009A625F"/>
    <w:rsid w:val="009A689D"/>
    <w:rsid w:val="009B154D"/>
    <w:rsid w:val="009B1800"/>
    <w:rsid w:val="009B4127"/>
    <w:rsid w:val="009B4361"/>
    <w:rsid w:val="009B4CEF"/>
    <w:rsid w:val="009B5B6B"/>
    <w:rsid w:val="009B5D07"/>
    <w:rsid w:val="009C0970"/>
    <w:rsid w:val="009C23C8"/>
    <w:rsid w:val="009C3AB8"/>
    <w:rsid w:val="009C4C5E"/>
    <w:rsid w:val="009C5546"/>
    <w:rsid w:val="009C5650"/>
    <w:rsid w:val="009C6A93"/>
    <w:rsid w:val="009C6E9C"/>
    <w:rsid w:val="009D173C"/>
    <w:rsid w:val="009D6746"/>
    <w:rsid w:val="009D6771"/>
    <w:rsid w:val="009D697E"/>
    <w:rsid w:val="009D7958"/>
    <w:rsid w:val="009D7BF3"/>
    <w:rsid w:val="009E0373"/>
    <w:rsid w:val="009E30D4"/>
    <w:rsid w:val="009E5589"/>
    <w:rsid w:val="009E55F2"/>
    <w:rsid w:val="009E77AF"/>
    <w:rsid w:val="009F017B"/>
    <w:rsid w:val="009F193A"/>
    <w:rsid w:val="009F3751"/>
    <w:rsid w:val="009F37A7"/>
    <w:rsid w:val="009F42D4"/>
    <w:rsid w:val="009F4981"/>
    <w:rsid w:val="009F51D3"/>
    <w:rsid w:val="009F5AF2"/>
    <w:rsid w:val="009F62BE"/>
    <w:rsid w:val="009F6D7E"/>
    <w:rsid w:val="009F6F78"/>
    <w:rsid w:val="009F7D7A"/>
    <w:rsid w:val="00A01F1E"/>
    <w:rsid w:val="00A02CEA"/>
    <w:rsid w:val="00A03650"/>
    <w:rsid w:val="00A03D45"/>
    <w:rsid w:val="00A051B5"/>
    <w:rsid w:val="00A0541D"/>
    <w:rsid w:val="00A077A2"/>
    <w:rsid w:val="00A0795D"/>
    <w:rsid w:val="00A105F6"/>
    <w:rsid w:val="00A114ED"/>
    <w:rsid w:val="00A1279A"/>
    <w:rsid w:val="00A13B38"/>
    <w:rsid w:val="00A14156"/>
    <w:rsid w:val="00A14826"/>
    <w:rsid w:val="00A17269"/>
    <w:rsid w:val="00A215A7"/>
    <w:rsid w:val="00A217B6"/>
    <w:rsid w:val="00A21D7B"/>
    <w:rsid w:val="00A22035"/>
    <w:rsid w:val="00A2343D"/>
    <w:rsid w:val="00A236D1"/>
    <w:rsid w:val="00A23A2D"/>
    <w:rsid w:val="00A23FBA"/>
    <w:rsid w:val="00A24571"/>
    <w:rsid w:val="00A25B5A"/>
    <w:rsid w:val="00A27936"/>
    <w:rsid w:val="00A300AA"/>
    <w:rsid w:val="00A327C2"/>
    <w:rsid w:val="00A34367"/>
    <w:rsid w:val="00A3444B"/>
    <w:rsid w:val="00A34E98"/>
    <w:rsid w:val="00A35BEA"/>
    <w:rsid w:val="00A35FD7"/>
    <w:rsid w:val="00A36966"/>
    <w:rsid w:val="00A37094"/>
    <w:rsid w:val="00A42722"/>
    <w:rsid w:val="00A43E4B"/>
    <w:rsid w:val="00A44D43"/>
    <w:rsid w:val="00A45A95"/>
    <w:rsid w:val="00A45D67"/>
    <w:rsid w:val="00A47920"/>
    <w:rsid w:val="00A47E96"/>
    <w:rsid w:val="00A51218"/>
    <w:rsid w:val="00A51255"/>
    <w:rsid w:val="00A55DDB"/>
    <w:rsid w:val="00A55F27"/>
    <w:rsid w:val="00A566A8"/>
    <w:rsid w:val="00A567B3"/>
    <w:rsid w:val="00A56D11"/>
    <w:rsid w:val="00A602FF"/>
    <w:rsid w:val="00A61DB7"/>
    <w:rsid w:val="00A6246C"/>
    <w:rsid w:val="00A62CE2"/>
    <w:rsid w:val="00A6323D"/>
    <w:rsid w:val="00A63751"/>
    <w:rsid w:val="00A63ED4"/>
    <w:rsid w:val="00A64640"/>
    <w:rsid w:val="00A650E1"/>
    <w:rsid w:val="00A67B4C"/>
    <w:rsid w:val="00A67CDE"/>
    <w:rsid w:val="00A67F72"/>
    <w:rsid w:val="00A707D1"/>
    <w:rsid w:val="00A71472"/>
    <w:rsid w:val="00A72C81"/>
    <w:rsid w:val="00A73BE7"/>
    <w:rsid w:val="00A748A5"/>
    <w:rsid w:val="00A77949"/>
    <w:rsid w:val="00A80269"/>
    <w:rsid w:val="00A80807"/>
    <w:rsid w:val="00A83567"/>
    <w:rsid w:val="00A843E3"/>
    <w:rsid w:val="00A84890"/>
    <w:rsid w:val="00A863FE"/>
    <w:rsid w:val="00A86926"/>
    <w:rsid w:val="00A9010D"/>
    <w:rsid w:val="00A91A1D"/>
    <w:rsid w:val="00A92A48"/>
    <w:rsid w:val="00A938C0"/>
    <w:rsid w:val="00A93989"/>
    <w:rsid w:val="00A94A32"/>
    <w:rsid w:val="00A94C8D"/>
    <w:rsid w:val="00A94D0C"/>
    <w:rsid w:val="00A95578"/>
    <w:rsid w:val="00A9689B"/>
    <w:rsid w:val="00A9711B"/>
    <w:rsid w:val="00A973D4"/>
    <w:rsid w:val="00A97801"/>
    <w:rsid w:val="00AA1348"/>
    <w:rsid w:val="00AA4730"/>
    <w:rsid w:val="00AA479D"/>
    <w:rsid w:val="00AA59ED"/>
    <w:rsid w:val="00AA633D"/>
    <w:rsid w:val="00AA6E08"/>
    <w:rsid w:val="00AA7264"/>
    <w:rsid w:val="00AB0E0B"/>
    <w:rsid w:val="00AB2CE9"/>
    <w:rsid w:val="00AB31F1"/>
    <w:rsid w:val="00AB36E6"/>
    <w:rsid w:val="00AB38D7"/>
    <w:rsid w:val="00AB59ED"/>
    <w:rsid w:val="00AB619D"/>
    <w:rsid w:val="00AB7E91"/>
    <w:rsid w:val="00AC1752"/>
    <w:rsid w:val="00AC1ED0"/>
    <w:rsid w:val="00AC3181"/>
    <w:rsid w:val="00AC3411"/>
    <w:rsid w:val="00AC3EAA"/>
    <w:rsid w:val="00AC4062"/>
    <w:rsid w:val="00AC4875"/>
    <w:rsid w:val="00AC5804"/>
    <w:rsid w:val="00AC618E"/>
    <w:rsid w:val="00AC6588"/>
    <w:rsid w:val="00AC69E5"/>
    <w:rsid w:val="00AC7368"/>
    <w:rsid w:val="00AD05F3"/>
    <w:rsid w:val="00AD238F"/>
    <w:rsid w:val="00AD28D4"/>
    <w:rsid w:val="00AD3A9D"/>
    <w:rsid w:val="00AD407C"/>
    <w:rsid w:val="00AD4333"/>
    <w:rsid w:val="00AD542B"/>
    <w:rsid w:val="00AD5AE6"/>
    <w:rsid w:val="00AD5E3B"/>
    <w:rsid w:val="00AD66A2"/>
    <w:rsid w:val="00AE019D"/>
    <w:rsid w:val="00AE0C57"/>
    <w:rsid w:val="00AE0EB4"/>
    <w:rsid w:val="00AE34B1"/>
    <w:rsid w:val="00AE43F1"/>
    <w:rsid w:val="00AE4EDE"/>
    <w:rsid w:val="00AE7B41"/>
    <w:rsid w:val="00AF00E5"/>
    <w:rsid w:val="00AF0AAB"/>
    <w:rsid w:val="00AF1D61"/>
    <w:rsid w:val="00AF2111"/>
    <w:rsid w:val="00AF224B"/>
    <w:rsid w:val="00AF282A"/>
    <w:rsid w:val="00AF3902"/>
    <w:rsid w:val="00AF3F30"/>
    <w:rsid w:val="00AF40E6"/>
    <w:rsid w:val="00AF5547"/>
    <w:rsid w:val="00AF5663"/>
    <w:rsid w:val="00AF6618"/>
    <w:rsid w:val="00AF7277"/>
    <w:rsid w:val="00B000E3"/>
    <w:rsid w:val="00B00589"/>
    <w:rsid w:val="00B02C6A"/>
    <w:rsid w:val="00B032E6"/>
    <w:rsid w:val="00B06EC4"/>
    <w:rsid w:val="00B0733E"/>
    <w:rsid w:val="00B07AC5"/>
    <w:rsid w:val="00B10956"/>
    <w:rsid w:val="00B10B5D"/>
    <w:rsid w:val="00B123E7"/>
    <w:rsid w:val="00B13EDE"/>
    <w:rsid w:val="00B14563"/>
    <w:rsid w:val="00B14C23"/>
    <w:rsid w:val="00B16448"/>
    <w:rsid w:val="00B16F2B"/>
    <w:rsid w:val="00B2201C"/>
    <w:rsid w:val="00B23347"/>
    <w:rsid w:val="00B257E4"/>
    <w:rsid w:val="00B265FF"/>
    <w:rsid w:val="00B2671E"/>
    <w:rsid w:val="00B26F61"/>
    <w:rsid w:val="00B3274D"/>
    <w:rsid w:val="00B32EDC"/>
    <w:rsid w:val="00B32F30"/>
    <w:rsid w:val="00B33A59"/>
    <w:rsid w:val="00B346A4"/>
    <w:rsid w:val="00B3650B"/>
    <w:rsid w:val="00B36615"/>
    <w:rsid w:val="00B36EEE"/>
    <w:rsid w:val="00B40A5C"/>
    <w:rsid w:val="00B42F29"/>
    <w:rsid w:val="00B46216"/>
    <w:rsid w:val="00B479D6"/>
    <w:rsid w:val="00B47CBF"/>
    <w:rsid w:val="00B50125"/>
    <w:rsid w:val="00B51452"/>
    <w:rsid w:val="00B51969"/>
    <w:rsid w:val="00B52785"/>
    <w:rsid w:val="00B53168"/>
    <w:rsid w:val="00B5328C"/>
    <w:rsid w:val="00B54559"/>
    <w:rsid w:val="00B57E1E"/>
    <w:rsid w:val="00B62897"/>
    <w:rsid w:val="00B6390A"/>
    <w:rsid w:val="00B65220"/>
    <w:rsid w:val="00B6553A"/>
    <w:rsid w:val="00B65DFA"/>
    <w:rsid w:val="00B66475"/>
    <w:rsid w:val="00B67D78"/>
    <w:rsid w:val="00B70D60"/>
    <w:rsid w:val="00B70FCA"/>
    <w:rsid w:val="00B71B36"/>
    <w:rsid w:val="00B72EC0"/>
    <w:rsid w:val="00B73217"/>
    <w:rsid w:val="00B75C44"/>
    <w:rsid w:val="00B763A2"/>
    <w:rsid w:val="00B76699"/>
    <w:rsid w:val="00B77338"/>
    <w:rsid w:val="00B7735A"/>
    <w:rsid w:val="00B77AD0"/>
    <w:rsid w:val="00B77C2C"/>
    <w:rsid w:val="00B80D1F"/>
    <w:rsid w:val="00B81047"/>
    <w:rsid w:val="00B81567"/>
    <w:rsid w:val="00B82C5C"/>
    <w:rsid w:val="00B8392E"/>
    <w:rsid w:val="00B83DB1"/>
    <w:rsid w:val="00B845FA"/>
    <w:rsid w:val="00B8543D"/>
    <w:rsid w:val="00B85CE4"/>
    <w:rsid w:val="00B87CAB"/>
    <w:rsid w:val="00B915FA"/>
    <w:rsid w:val="00B922B6"/>
    <w:rsid w:val="00B92611"/>
    <w:rsid w:val="00B943C4"/>
    <w:rsid w:val="00B96DBB"/>
    <w:rsid w:val="00BA0680"/>
    <w:rsid w:val="00BA0918"/>
    <w:rsid w:val="00BA462A"/>
    <w:rsid w:val="00BA4F67"/>
    <w:rsid w:val="00BA6A5A"/>
    <w:rsid w:val="00BA741D"/>
    <w:rsid w:val="00BA7D04"/>
    <w:rsid w:val="00BB0BFE"/>
    <w:rsid w:val="00BB1D6F"/>
    <w:rsid w:val="00BB3069"/>
    <w:rsid w:val="00BB3647"/>
    <w:rsid w:val="00BB4C30"/>
    <w:rsid w:val="00BB5685"/>
    <w:rsid w:val="00BB7A87"/>
    <w:rsid w:val="00BC1214"/>
    <w:rsid w:val="00BC29C6"/>
    <w:rsid w:val="00BC4753"/>
    <w:rsid w:val="00BC4D64"/>
    <w:rsid w:val="00BC536A"/>
    <w:rsid w:val="00BD004A"/>
    <w:rsid w:val="00BD02B4"/>
    <w:rsid w:val="00BD1C45"/>
    <w:rsid w:val="00BD28AC"/>
    <w:rsid w:val="00BD4527"/>
    <w:rsid w:val="00BD5892"/>
    <w:rsid w:val="00BD6A91"/>
    <w:rsid w:val="00BD6DD0"/>
    <w:rsid w:val="00BD75CF"/>
    <w:rsid w:val="00BE0A96"/>
    <w:rsid w:val="00BE1DB8"/>
    <w:rsid w:val="00BE1E14"/>
    <w:rsid w:val="00BE2014"/>
    <w:rsid w:val="00BE2084"/>
    <w:rsid w:val="00BE23FB"/>
    <w:rsid w:val="00BE4E4F"/>
    <w:rsid w:val="00BE4E77"/>
    <w:rsid w:val="00BE7483"/>
    <w:rsid w:val="00BE791D"/>
    <w:rsid w:val="00BE7C17"/>
    <w:rsid w:val="00BF0E7A"/>
    <w:rsid w:val="00BF109B"/>
    <w:rsid w:val="00BF1663"/>
    <w:rsid w:val="00BF1894"/>
    <w:rsid w:val="00BF2D4C"/>
    <w:rsid w:val="00BF4149"/>
    <w:rsid w:val="00BF543A"/>
    <w:rsid w:val="00C03CE2"/>
    <w:rsid w:val="00C04836"/>
    <w:rsid w:val="00C04C0A"/>
    <w:rsid w:val="00C070D1"/>
    <w:rsid w:val="00C123E6"/>
    <w:rsid w:val="00C130DB"/>
    <w:rsid w:val="00C135C7"/>
    <w:rsid w:val="00C1380C"/>
    <w:rsid w:val="00C16EF7"/>
    <w:rsid w:val="00C17455"/>
    <w:rsid w:val="00C1766D"/>
    <w:rsid w:val="00C17705"/>
    <w:rsid w:val="00C211FB"/>
    <w:rsid w:val="00C21F6A"/>
    <w:rsid w:val="00C2220C"/>
    <w:rsid w:val="00C2277E"/>
    <w:rsid w:val="00C239DC"/>
    <w:rsid w:val="00C239F8"/>
    <w:rsid w:val="00C241EA"/>
    <w:rsid w:val="00C273BC"/>
    <w:rsid w:val="00C30409"/>
    <w:rsid w:val="00C317FF"/>
    <w:rsid w:val="00C32124"/>
    <w:rsid w:val="00C322B6"/>
    <w:rsid w:val="00C328D4"/>
    <w:rsid w:val="00C32C8A"/>
    <w:rsid w:val="00C33E41"/>
    <w:rsid w:val="00C34ABF"/>
    <w:rsid w:val="00C34D0C"/>
    <w:rsid w:val="00C35DDD"/>
    <w:rsid w:val="00C36900"/>
    <w:rsid w:val="00C371C2"/>
    <w:rsid w:val="00C40003"/>
    <w:rsid w:val="00C403F3"/>
    <w:rsid w:val="00C421E3"/>
    <w:rsid w:val="00C422C5"/>
    <w:rsid w:val="00C42DDB"/>
    <w:rsid w:val="00C43DF8"/>
    <w:rsid w:val="00C469E6"/>
    <w:rsid w:val="00C50130"/>
    <w:rsid w:val="00C5203B"/>
    <w:rsid w:val="00C5406D"/>
    <w:rsid w:val="00C56028"/>
    <w:rsid w:val="00C56164"/>
    <w:rsid w:val="00C576BE"/>
    <w:rsid w:val="00C57804"/>
    <w:rsid w:val="00C57BC3"/>
    <w:rsid w:val="00C60084"/>
    <w:rsid w:val="00C60D71"/>
    <w:rsid w:val="00C6198D"/>
    <w:rsid w:val="00C620D8"/>
    <w:rsid w:val="00C62BDB"/>
    <w:rsid w:val="00C62D09"/>
    <w:rsid w:val="00C64125"/>
    <w:rsid w:val="00C648B1"/>
    <w:rsid w:val="00C64FA1"/>
    <w:rsid w:val="00C652BD"/>
    <w:rsid w:val="00C65F0C"/>
    <w:rsid w:val="00C66281"/>
    <w:rsid w:val="00C709BE"/>
    <w:rsid w:val="00C70F0C"/>
    <w:rsid w:val="00C71534"/>
    <w:rsid w:val="00C7216F"/>
    <w:rsid w:val="00C72E98"/>
    <w:rsid w:val="00C73774"/>
    <w:rsid w:val="00C75FB1"/>
    <w:rsid w:val="00C7609C"/>
    <w:rsid w:val="00C82060"/>
    <w:rsid w:val="00C83C83"/>
    <w:rsid w:val="00C84119"/>
    <w:rsid w:val="00C84462"/>
    <w:rsid w:val="00C84723"/>
    <w:rsid w:val="00C8673A"/>
    <w:rsid w:val="00C86CD4"/>
    <w:rsid w:val="00C902A3"/>
    <w:rsid w:val="00C9141A"/>
    <w:rsid w:val="00C91B04"/>
    <w:rsid w:val="00C91B1A"/>
    <w:rsid w:val="00C92D4A"/>
    <w:rsid w:val="00C92FC7"/>
    <w:rsid w:val="00C93B6A"/>
    <w:rsid w:val="00C951A7"/>
    <w:rsid w:val="00C95259"/>
    <w:rsid w:val="00C95ACB"/>
    <w:rsid w:val="00C96D90"/>
    <w:rsid w:val="00C975FC"/>
    <w:rsid w:val="00C97BF5"/>
    <w:rsid w:val="00CA00B3"/>
    <w:rsid w:val="00CA17FB"/>
    <w:rsid w:val="00CA26E8"/>
    <w:rsid w:val="00CA34DB"/>
    <w:rsid w:val="00CA4216"/>
    <w:rsid w:val="00CA450D"/>
    <w:rsid w:val="00CA59DC"/>
    <w:rsid w:val="00CA72F2"/>
    <w:rsid w:val="00CB03E1"/>
    <w:rsid w:val="00CB136B"/>
    <w:rsid w:val="00CB2436"/>
    <w:rsid w:val="00CB2A46"/>
    <w:rsid w:val="00CB3E2C"/>
    <w:rsid w:val="00CB4AA1"/>
    <w:rsid w:val="00CB4C20"/>
    <w:rsid w:val="00CB5C7A"/>
    <w:rsid w:val="00CC06D8"/>
    <w:rsid w:val="00CC187A"/>
    <w:rsid w:val="00CC4643"/>
    <w:rsid w:val="00CC62C6"/>
    <w:rsid w:val="00CC7FE9"/>
    <w:rsid w:val="00CD03D6"/>
    <w:rsid w:val="00CD27C5"/>
    <w:rsid w:val="00CD2915"/>
    <w:rsid w:val="00CD2DD6"/>
    <w:rsid w:val="00CD3170"/>
    <w:rsid w:val="00CD3ED2"/>
    <w:rsid w:val="00CD3F21"/>
    <w:rsid w:val="00CD5785"/>
    <w:rsid w:val="00CD626E"/>
    <w:rsid w:val="00CD7664"/>
    <w:rsid w:val="00CE0431"/>
    <w:rsid w:val="00CE0B34"/>
    <w:rsid w:val="00CE0D56"/>
    <w:rsid w:val="00CE184A"/>
    <w:rsid w:val="00CE1CCA"/>
    <w:rsid w:val="00CE1D07"/>
    <w:rsid w:val="00CE342A"/>
    <w:rsid w:val="00CE346C"/>
    <w:rsid w:val="00CE5561"/>
    <w:rsid w:val="00CF0824"/>
    <w:rsid w:val="00CF1D86"/>
    <w:rsid w:val="00CF66A4"/>
    <w:rsid w:val="00CF6E77"/>
    <w:rsid w:val="00CF76E6"/>
    <w:rsid w:val="00D0141F"/>
    <w:rsid w:val="00D02B88"/>
    <w:rsid w:val="00D04CBB"/>
    <w:rsid w:val="00D0538C"/>
    <w:rsid w:val="00D053ED"/>
    <w:rsid w:val="00D07B53"/>
    <w:rsid w:val="00D12F4D"/>
    <w:rsid w:val="00D158A6"/>
    <w:rsid w:val="00D159EE"/>
    <w:rsid w:val="00D1662E"/>
    <w:rsid w:val="00D16C0F"/>
    <w:rsid w:val="00D20B31"/>
    <w:rsid w:val="00D20E1B"/>
    <w:rsid w:val="00D21DF9"/>
    <w:rsid w:val="00D22DE2"/>
    <w:rsid w:val="00D23066"/>
    <w:rsid w:val="00D23F1B"/>
    <w:rsid w:val="00D267F1"/>
    <w:rsid w:val="00D278F1"/>
    <w:rsid w:val="00D314F0"/>
    <w:rsid w:val="00D31F8E"/>
    <w:rsid w:val="00D321B6"/>
    <w:rsid w:val="00D3649E"/>
    <w:rsid w:val="00D378C4"/>
    <w:rsid w:val="00D37E7D"/>
    <w:rsid w:val="00D45C07"/>
    <w:rsid w:val="00D4624B"/>
    <w:rsid w:val="00D464E8"/>
    <w:rsid w:val="00D47B3B"/>
    <w:rsid w:val="00D50ABE"/>
    <w:rsid w:val="00D50C83"/>
    <w:rsid w:val="00D51F6A"/>
    <w:rsid w:val="00D52B15"/>
    <w:rsid w:val="00D53AD2"/>
    <w:rsid w:val="00D562EB"/>
    <w:rsid w:val="00D57554"/>
    <w:rsid w:val="00D60E78"/>
    <w:rsid w:val="00D62FCC"/>
    <w:rsid w:val="00D6650A"/>
    <w:rsid w:val="00D66E23"/>
    <w:rsid w:val="00D73867"/>
    <w:rsid w:val="00D73ED1"/>
    <w:rsid w:val="00D7569E"/>
    <w:rsid w:val="00D761F2"/>
    <w:rsid w:val="00D802D8"/>
    <w:rsid w:val="00D80E79"/>
    <w:rsid w:val="00D821B3"/>
    <w:rsid w:val="00D828DF"/>
    <w:rsid w:val="00D84381"/>
    <w:rsid w:val="00D862CB"/>
    <w:rsid w:val="00D867D2"/>
    <w:rsid w:val="00D87634"/>
    <w:rsid w:val="00D90B25"/>
    <w:rsid w:val="00D93073"/>
    <w:rsid w:val="00D95021"/>
    <w:rsid w:val="00DA0F0A"/>
    <w:rsid w:val="00DA0F0C"/>
    <w:rsid w:val="00DA2B20"/>
    <w:rsid w:val="00DA2C1B"/>
    <w:rsid w:val="00DA45B1"/>
    <w:rsid w:val="00DA4958"/>
    <w:rsid w:val="00DA5D86"/>
    <w:rsid w:val="00DA5FBB"/>
    <w:rsid w:val="00DB0B93"/>
    <w:rsid w:val="00DB12CA"/>
    <w:rsid w:val="00DB282B"/>
    <w:rsid w:val="00DB2B74"/>
    <w:rsid w:val="00DB46A0"/>
    <w:rsid w:val="00DB48A1"/>
    <w:rsid w:val="00DB4BB3"/>
    <w:rsid w:val="00DB67B4"/>
    <w:rsid w:val="00DC0CF8"/>
    <w:rsid w:val="00DC2CE4"/>
    <w:rsid w:val="00DC6A67"/>
    <w:rsid w:val="00DD00A2"/>
    <w:rsid w:val="00DD1FAA"/>
    <w:rsid w:val="00DD46FD"/>
    <w:rsid w:val="00DD62D9"/>
    <w:rsid w:val="00DD710E"/>
    <w:rsid w:val="00DD749A"/>
    <w:rsid w:val="00DE05D6"/>
    <w:rsid w:val="00DE0EA2"/>
    <w:rsid w:val="00DE12D7"/>
    <w:rsid w:val="00DE131C"/>
    <w:rsid w:val="00DE27D6"/>
    <w:rsid w:val="00DE32FB"/>
    <w:rsid w:val="00DE33BB"/>
    <w:rsid w:val="00DE43A5"/>
    <w:rsid w:val="00DE4DA9"/>
    <w:rsid w:val="00DE7E69"/>
    <w:rsid w:val="00DF0166"/>
    <w:rsid w:val="00DF068B"/>
    <w:rsid w:val="00DF37B2"/>
    <w:rsid w:val="00DF3ECA"/>
    <w:rsid w:val="00DF49FC"/>
    <w:rsid w:val="00DF5084"/>
    <w:rsid w:val="00DF53D0"/>
    <w:rsid w:val="00DF55E7"/>
    <w:rsid w:val="00DF5AF3"/>
    <w:rsid w:val="00E005B2"/>
    <w:rsid w:val="00E00B96"/>
    <w:rsid w:val="00E00D22"/>
    <w:rsid w:val="00E01A05"/>
    <w:rsid w:val="00E02C32"/>
    <w:rsid w:val="00E046F9"/>
    <w:rsid w:val="00E05564"/>
    <w:rsid w:val="00E05A26"/>
    <w:rsid w:val="00E110E7"/>
    <w:rsid w:val="00E11D4F"/>
    <w:rsid w:val="00E123AC"/>
    <w:rsid w:val="00E12EC3"/>
    <w:rsid w:val="00E136CC"/>
    <w:rsid w:val="00E14707"/>
    <w:rsid w:val="00E15319"/>
    <w:rsid w:val="00E154C5"/>
    <w:rsid w:val="00E15E13"/>
    <w:rsid w:val="00E166C5"/>
    <w:rsid w:val="00E17109"/>
    <w:rsid w:val="00E2187A"/>
    <w:rsid w:val="00E23EEC"/>
    <w:rsid w:val="00E23F43"/>
    <w:rsid w:val="00E240B9"/>
    <w:rsid w:val="00E24547"/>
    <w:rsid w:val="00E250DB"/>
    <w:rsid w:val="00E253DD"/>
    <w:rsid w:val="00E25F13"/>
    <w:rsid w:val="00E26058"/>
    <w:rsid w:val="00E262D7"/>
    <w:rsid w:val="00E26934"/>
    <w:rsid w:val="00E30BA6"/>
    <w:rsid w:val="00E30D31"/>
    <w:rsid w:val="00E31297"/>
    <w:rsid w:val="00E31C56"/>
    <w:rsid w:val="00E31DB3"/>
    <w:rsid w:val="00E31E6F"/>
    <w:rsid w:val="00E34702"/>
    <w:rsid w:val="00E34FFB"/>
    <w:rsid w:val="00E3528E"/>
    <w:rsid w:val="00E370B2"/>
    <w:rsid w:val="00E37919"/>
    <w:rsid w:val="00E37966"/>
    <w:rsid w:val="00E379A9"/>
    <w:rsid w:val="00E40C9E"/>
    <w:rsid w:val="00E4126F"/>
    <w:rsid w:val="00E42417"/>
    <w:rsid w:val="00E426BD"/>
    <w:rsid w:val="00E46771"/>
    <w:rsid w:val="00E471E2"/>
    <w:rsid w:val="00E47BF9"/>
    <w:rsid w:val="00E47C94"/>
    <w:rsid w:val="00E5578B"/>
    <w:rsid w:val="00E55E22"/>
    <w:rsid w:val="00E56603"/>
    <w:rsid w:val="00E60096"/>
    <w:rsid w:val="00E62102"/>
    <w:rsid w:val="00E62B72"/>
    <w:rsid w:val="00E62C5B"/>
    <w:rsid w:val="00E62FBF"/>
    <w:rsid w:val="00E66695"/>
    <w:rsid w:val="00E670D7"/>
    <w:rsid w:val="00E71952"/>
    <w:rsid w:val="00E7380C"/>
    <w:rsid w:val="00E74A0F"/>
    <w:rsid w:val="00E766C8"/>
    <w:rsid w:val="00E808FF"/>
    <w:rsid w:val="00E84465"/>
    <w:rsid w:val="00E84F2D"/>
    <w:rsid w:val="00E86CDE"/>
    <w:rsid w:val="00E87304"/>
    <w:rsid w:val="00E873AE"/>
    <w:rsid w:val="00E87A78"/>
    <w:rsid w:val="00E90562"/>
    <w:rsid w:val="00E92477"/>
    <w:rsid w:val="00E93E40"/>
    <w:rsid w:val="00E94CEE"/>
    <w:rsid w:val="00E95482"/>
    <w:rsid w:val="00EA0AF9"/>
    <w:rsid w:val="00EA38EF"/>
    <w:rsid w:val="00EA3BC3"/>
    <w:rsid w:val="00EA4193"/>
    <w:rsid w:val="00EA5959"/>
    <w:rsid w:val="00EB11F0"/>
    <w:rsid w:val="00EB2F23"/>
    <w:rsid w:val="00EB5455"/>
    <w:rsid w:val="00EB55D1"/>
    <w:rsid w:val="00EB6602"/>
    <w:rsid w:val="00EC08F1"/>
    <w:rsid w:val="00EC173C"/>
    <w:rsid w:val="00EC21D3"/>
    <w:rsid w:val="00EC3A26"/>
    <w:rsid w:val="00EC5A39"/>
    <w:rsid w:val="00EC6227"/>
    <w:rsid w:val="00EC72C7"/>
    <w:rsid w:val="00ED1159"/>
    <w:rsid w:val="00ED15CC"/>
    <w:rsid w:val="00ED2014"/>
    <w:rsid w:val="00ED3E6B"/>
    <w:rsid w:val="00ED65BD"/>
    <w:rsid w:val="00ED6DFF"/>
    <w:rsid w:val="00ED76E6"/>
    <w:rsid w:val="00EE2070"/>
    <w:rsid w:val="00EE23C6"/>
    <w:rsid w:val="00EE2481"/>
    <w:rsid w:val="00EE333A"/>
    <w:rsid w:val="00EE568C"/>
    <w:rsid w:val="00EE5F18"/>
    <w:rsid w:val="00EE60D7"/>
    <w:rsid w:val="00EF227F"/>
    <w:rsid w:val="00EF2314"/>
    <w:rsid w:val="00EF5B78"/>
    <w:rsid w:val="00F02615"/>
    <w:rsid w:val="00F02D13"/>
    <w:rsid w:val="00F03CE4"/>
    <w:rsid w:val="00F0494B"/>
    <w:rsid w:val="00F04CD7"/>
    <w:rsid w:val="00F04FA2"/>
    <w:rsid w:val="00F04FB0"/>
    <w:rsid w:val="00F10E87"/>
    <w:rsid w:val="00F114BD"/>
    <w:rsid w:val="00F12E7E"/>
    <w:rsid w:val="00F13DF9"/>
    <w:rsid w:val="00F14DAB"/>
    <w:rsid w:val="00F1523A"/>
    <w:rsid w:val="00F157D7"/>
    <w:rsid w:val="00F162FA"/>
    <w:rsid w:val="00F21577"/>
    <w:rsid w:val="00F24FC8"/>
    <w:rsid w:val="00F25F90"/>
    <w:rsid w:val="00F26EC1"/>
    <w:rsid w:val="00F2730E"/>
    <w:rsid w:val="00F273CC"/>
    <w:rsid w:val="00F279BF"/>
    <w:rsid w:val="00F3097B"/>
    <w:rsid w:val="00F32E79"/>
    <w:rsid w:val="00F33C28"/>
    <w:rsid w:val="00F34A6B"/>
    <w:rsid w:val="00F3567C"/>
    <w:rsid w:val="00F36598"/>
    <w:rsid w:val="00F3724E"/>
    <w:rsid w:val="00F4044E"/>
    <w:rsid w:val="00F41AAB"/>
    <w:rsid w:val="00F43229"/>
    <w:rsid w:val="00F436DB"/>
    <w:rsid w:val="00F46410"/>
    <w:rsid w:val="00F47372"/>
    <w:rsid w:val="00F50376"/>
    <w:rsid w:val="00F51C6B"/>
    <w:rsid w:val="00F56559"/>
    <w:rsid w:val="00F5747E"/>
    <w:rsid w:val="00F60055"/>
    <w:rsid w:val="00F60465"/>
    <w:rsid w:val="00F643EB"/>
    <w:rsid w:val="00F64B3E"/>
    <w:rsid w:val="00F661EF"/>
    <w:rsid w:val="00F66AF0"/>
    <w:rsid w:val="00F66C06"/>
    <w:rsid w:val="00F66F6B"/>
    <w:rsid w:val="00F673C6"/>
    <w:rsid w:val="00F708FD"/>
    <w:rsid w:val="00F71390"/>
    <w:rsid w:val="00F73DD5"/>
    <w:rsid w:val="00F74405"/>
    <w:rsid w:val="00F754A5"/>
    <w:rsid w:val="00F759BB"/>
    <w:rsid w:val="00F76355"/>
    <w:rsid w:val="00F77B04"/>
    <w:rsid w:val="00F77BCD"/>
    <w:rsid w:val="00F77FCA"/>
    <w:rsid w:val="00F80EDD"/>
    <w:rsid w:val="00F81ACB"/>
    <w:rsid w:val="00F827C6"/>
    <w:rsid w:val="00F82D28"/>
    <w:rsid w:val="00F82EED"/>
    <w:rsid w:val="00F85261"/>
    <w:rsid w:val="00F85E78"/>
    <w:rsid w:val="00F8639F"/>
    <w:rsid w:val="00F867F4"/>
    <w:rsid w:val="00F875C7"/>
    <w:rsid w:val="00F909AC"/>
    <w:rsid w:val="00F92BE6"/>
    <w:rsid w:val="00F92D57"/>
    <w:rsid w:val="00F932D2"/>
    <w:rsid w:val="00F93E2B"/>
    <w:rsid w:val="00F95EDA"/>
    <w:rsid w:val="00FA0B7C"/>
    <w:rsid w:val="00FA1F67"/>
    <w:rsid w:val="00FA4771"/>
    <w:rsid w:val="00FA4E12"/>
    <w:rsid w:val="00FA517A"/>
    <w:rsid w:val="00FA62C0"/>
    <w:rsid w:val="00FA79A0"/>
    <w:rsid w:val="00FB3D07"/>
    <w:rsid w:val="00FB51B0"/>
    <w:rsid w:val="00FC14B3"/>
    <w:rsid w:val="00FC193F"/>
    <w:rsid w:val="00FC2305"/>
    <w:rsid w:val="00FC3EC3"/>
    <w:rsid w:val="00FC5D3D"/>
    <w:rsid w:val="00FC72DC"/>
    <w:rsid w:val="00FC73C7"/>
    <w:rsid w:val="00FD11D3"/>
    <w:rsid w:val="00FD2206"/>
    <w:rsid w:val="00FD2EDF"/>
    <w:rsid w:val="00FD3DBB"/>
    <w:rsid w:val="00FD448A"/>
    <w:rsid w:val="00FD56A5"/>
    <w:rsid w:val="00FD6291"/>
    <w:rsid w:val="00FD6568"/>
    <w:rsid w:val="00FD772C"/>
    <w:rsid w:val="00FE0286"/>
    <w:rsid w:val="00FE0F37"/>
    <w:rsid w:val="00FE144A"/>
    <w:rsid w:val="00FE1BB5"/>
    <w:rsid w:val="00FE3477"/>
    <w:rsid w:val="00FE3AD5"/>
    <w:rsid w:val="00FE56E5"/>
    <w:rsid w:val="00FE63E7"/>
    <w:rsid w:val="00FF12E5"/>
    <w:rsid w:val="00FF41D9"/>
    <w:rsid w:val="00FF4A5F"/>
    <w:rsid w:val="00FF7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04CBB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napToGrid w:val="0"/>
      <w:sz w:val="21"/>
      <w:szCs w:val="21"/>
    </w:rPr>
  </w:style>
  <w:style w:type="paragraph" w:styleId="1">
    <w:name w:val="heading 1"/>
    <w:next w:val="2"/>
    <w:qFormat/>
    <w:rsid w:val="00CB3E2C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2"/>
    <w:qFormat/>
    <w:rsid w:val="00CB3E2C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2"/>
    <w:next w:val="a2"/>
    <w:qFormat/>
    <w:rsid w:val="00CB3E2C"/>
    <w:pPr>
      <w:keepNext/>
      <w:keepLines/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2"/>
    <w:next w:val="a2"/>
    <w:link w:val="4Char"/>
    <w:autoRedefine/>
    <w:uiPriority w:val="9"/>
    <w:unhideWhenUsed/>
    <w:qFormat/>
    <w:rsid w:val="00C652BD"/>
    <w:pPr>
      <w:keepNext/>
      <w:keepLines/>
      <w:autoSpaceDE/>
      <w:autoSpaceDN/>
      <w:adjustRightInd/>
      <w:spacing w:before="280" w:after="290" w:line="376" w:lineRule="auto"/>
      <w:outlineLvl w:val="3"/>
    </w:pPr>
    <w:rPr>
      <w:rFonts w:eastAsia="黑体"/>
      <w:bCs/>
      <w:snapToGrid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表格题注"/>
    <w:next w:val="a2"/>
    <w:rsid w:val="00CB3E2C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6">
    <w:name w:val="表格文本"/>
    <w:rsid w:val="00CB3E2C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7">
    <w:name w:val="表头文本"/>
    <w:rsid w:val="00CB3E2C"/>
    <w:pPr>
      <w:jc w:val="center"/>
    </w:pPr>
    <w:rPr>
      <w:rFonts w:ascii="Arial" w:hAnsi="Arial"/>
      <w:b/>
      <w:sz w:val="21"/>
      <w:szCs w:val="21"/>
    </w:rPr>
  </w:style>
  <w:style w:type="table" w:customStyle="1" w:styleId="a8">
    <w:name w:val="表样式"/>
    <w:basedOn w:val="a4"/>
    <w:rsid w:val="00CB3E2C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2"/>
    <w:rsid w:val="00CB3E2C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图样式"/>
    <w:basedOn w:val="a2"/>
    <w:rsid w:val="00CB3E2C"/>
    <w:pPr>
      <w:keepNext/>
      <w:widowControl/>
      <w:spacing w:before="80" w:after="80"/>
      <w:jc w:val="center"/>
    </w:pPr>
  </w:style>
  <w:style w:type="paragraph" w:customStyle="1" w:styleId="aa">
    <w:name w:val="文档标题"/>
    <w:basedOn w:val="a2"/>
    <w:rsid w:val="00CB3E2C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b">
    <w:name w:val="footer"/>
    <w:rsid w:val="00CB3E2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c">
    <w:name w:val="header"/>
    <w:rsid w:val="00CB3E2C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d">
    <w:name w:val="正文（首行不缩进）"/>
    <w:basedOn w:val="a2"/>
    <w:rsid w:val="00CB3E2C"/>
  </w:style>
  <w:style w:type="paragraph" w:customStyle="1" w:styleId="ae">
    <w:name w:val="注示头"/>
    <w:basedOn w:val="a2"/>
    <w:rsid w:val="00CB3E2C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f">
    <w:name w:val="注示文本"/>
    <w:basedOn w:val="a2"/>
    <w:rsid w:val="00CB3E2C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0">
    <w:name w:val="编写建议"/>
    <w:basedOn w:val="a2"/>
    <w:rsid w:val="00CB3E2C"/>
    <w:rPr>
      <w:rFonts w:ascii="Arial" w:hAnsi="Arial" w:cs="Arial"/>
      <w:i/>
      <w:color w:val="0000FF"/>
    </w:rPr>
  </w:style>
  <w:style w:type="table" w:styleId="af1">
    <w:name w:val="Table Grid"/>
    <w:basedOn w:val="a4"/>
    <w:rsid w:val="00CB3E2C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样式一"/>
    <w:basedOn w:val="a3"/>
    <w:rsid w:val="00CB3E2C"/>
    <w:rPr>
      <w:rFonts w:ascii="宋体" w:hAnsi="宋体"/>
      <w:b/>
      <w:bCs/>
      <w:color w:val="000000"/>
      <w:sz w:val="36"/>
    </w:rPr>
  </w:style>
  <w:style w:type="character" w:customStyle="1" w:styleId="af3">
    <w:name w:val="样式二"/>
    <w:basedOn w:val="af2"/>
    <w:rsid w:val="00CB3E2C"/>
    <w:rPr>
      <w:rFonts w:ascii="宋体" w:hAnsi="宋体"/>
      <w:b/>
      <w:bCs/>
      <w:color w:val="000000"/>
      <w:sz w:val="36"/>
    </w:rPr>
  </w:style>
  <w:style w:type="paragraph" w:styleId="af4">
    <w:name w:val="Balloon Text"/>
    <w:basedOn w:val="a2"/>
    <w:link w:val="Char"/>
    <w:rsid w:val="00CB3E2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f4"/>
    <w:rsid w:val="00CB3E2C"/>
    <w:rPr>
      <w:snapToGrid w:val="0"/>
      <w:sz w:val="18"/>
      <w:szCs w:val="18"/>
    </w:rPr>
  </w:style>
  <w:style w:type="paragraph" w:styleId="af5">
    <w:name w:val="Title"/>
    <w:basedOn w:val="a2"/>
    <w:next w:val="a2"/>
    <w:link w:val="Char0"/>
    <w:qFormat/>
    <w:rsid w:val="00AC69E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3"/>
    <w:link w:val="af5"/>
    <w:rsid w:val="00AC69E5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6">
    <w:name w:val="Hyperlink"/>
    <w:basedOn w:val="a3"/>
    <w:uiPriority w:val="99"/>
    <w:rsid w:val="005F6A92"/>
    <w:rPr>
      <w:color w:val="0000FF" w:themeColor="hyperlink"/>
      <w:u w:val="single"/>
    </w:rPr>
  </w:style>
  <w:style w:type="paragraph" w:styleId="af7">
    <w:name w:val="List Paragraph"/>
    <w:basedOn w:val="a2"/>
    <w:uiPriority w:val="34"/>
    <w:qFormat/>
    <w:rsid w:val="00CA59DC"/>
  </w:style>
  <w:style w:type="paragraph" w:customStyle="1" w:styleId="af8">
    <w:name w:val="代码清单"/>
    <w:basedOn w:val="a2"/>
    <w:autoRedefine/>
    <w:qFormat/>
    <w:rsid w:val="00EB2F23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tLeast"/>
      <w:ind w:firstLineChars="175" w:firstLine="315"/>
    </w:pPr>
    <w:rPr>
      <w:rFonts w:ascii="Courier New" w:eastAsia="楷体" w:hAnsi="Courier New" w:cs="Courier New"/>
      <w:snapToGrid/>
      <w:color w:val="333333"/>
      <w:sz w:val="18"/>
    </w:rPr>
  </w:style>
  <w:style w:type="paragraph" w:customStyle="1" w:styleId="a1">
    <w:name w:val="项目符号"/>
    <w:basedOn w:val="af7"/>
    <w:autoRedefine/>
    <w:qFormat/>
    <w:rsid w:val="00945BD7"/>
    <w:pPr>
      <w:numPr>
        <w:numId w:val="3"/>
      </w:numPr>
      <w:autoSpaceDE/>
      <w:autoSpaceDN/>
      <w:adjustRightInd/>
      <w:ind w:firstLineChars="0" w:firstLine="0"/>
      <w:jc w:val="both"/>
      <w:pPrChange w:id="0" w:author="think" w:date="2015-09-10T14:50:00Z">
        <w:pPr>
          <w:widowControl w:val="0"/>
          <w:numPr>
            <w:numId w:val="3"/>
          </w:numPr>
          <w:spacing w:line="360" w:lineRule="auto"/>
          <w:ind w:left="360" w:hanging="360"/>
          <w:jc w:val="both"/>
        </w:pPr>
      </w:pPrChange>
    </w:pPr>
    <w:rPr>
      <w:rFonts w:cs="宋体"/>
      <w:snapToGrid/>
      <w:szCs w:val="24"/>
      <w:rPrChange w:id="0" w:author="think" w:date="2015-09-10T14:50:00Z">
        <w:rPr>
          <w:rFonts w:eastAsia="宋体" w:cs="宋体"/>
          <w:sz w:val="21"/>
          <w:szCs w:val="24"/>
          <w:lang w:val="en-US" w:eastAsia="zh-CN" w:bidi="ar-SA"/>
        </w:rPr>
      </w:rPrChange>
    </w:rPr>
  </w:style>
  <w:style w:type="character" w:styleId="af9">
    <w:name w:val="Emphasis"/>
    <w:basedOn w:val="a3"/>
    <w:qFormat/>
    <w:rsid w:val="006E6AAE"/>
    <w:rPr>
      <w:i/>
      <w:iCs/>
    </w:rPr>
  </w:style>
  <w:style w:type="character" w:styleId="afa">
    <w:name w:val="Strong"/>
    <w:basedOn w:val="a3"/>
    <w:qFormat/>
    <w:rsid w:val="00C652BD"/>
    <w:rPr>
      <w:b/>
      <w:bCs/>
    </w:rPr>
  </w:style>
  <w:style w:type="character" w:customStyle="1" w:styleId="4Char">
    <w:name w:val="标题 4 Char"/>
    <w:basedOn w:val="a3"/>
    <w:link w:val="4"/>
    <w:uiPriority w:val="9"/>
    <w:rsid w:val="00C652BD"/>
    <w:rPr>
      <w:rFonts w:eastAsia="黑体"/>
      <w:bCs/>
      <w:sz w:val="24"/>
      <w:szCs w:val="24"/>
    </w:rPr>
  </w:style>
  <w:style w:type="paragraph" w:customStyle="1" w:styleId="afb">
    <w:name w:val="注意"/>
    <w:basedOn w:val="a2"/>
    <w:link w:val="Char1"/>
    <w:autoRedefine/>
    <w:qFormat/>
    <w:rsid w:val="0096583C"/>
    <w:pPr>
      <w:pBdr>
        <w:top w:val="single" w:sz="4" w:space="1" w:color="auto"/>
        <w:bottom w:val="single" w:sz="4" w:space="1" w:color="auto"/>
      </w:pBdr>
      <w:autoSpaceDE/>
      <w:autoSpaceDN/>
      <w:adjustRightInd/>
    </w:pPr>
    <w:rPr>
      <w:rFonts w:eastAsia="楷体"/>
      <w:snapToGrid/>
      <w:kern w:val="2"/>
      <w:szCs w:val="24"/>
    </w:rPr>
  </w:style>
  <w:style w:type="character" w:customStyle="1" w:styleId="Char1">
    <w:name w:val="注意 Char"/>
    <w:basedOn w:val="a3"/>
    <w:link w:val="afb"/>
    <w:rsid w:val="0096583C"/>
    <w:rPr>
      <w:rFonts w:eastAsia="楷体"/>
      <w:kern w:val="2"/>
      <w:sz w:val="21"/>
      <w:szCs w:val="24"/>
    </w:rPr>
  </w:style>
  <w:style w:type="paragraph" w:styleId="afc">
    <w:name w:val="Document Map"/>
    <w:basedOn w:val="a2"/>
    <w:link w:val="Char2"/>
    <w:rsid w:val="00753D85"/>
    <w:rPr>
      <w:rFonts w:ascii="宋体"/>
      <w:sz w:val="18"/>
      <w:szCs w:val="18"/>
    </w:rPr>
  </w:style>
  <w:style w:type="character" w:customStyle="1" w:styleId="Char2">
    <w:name w:val="文档结构图 Char"/>
    <w:basedOn w:val="a3"/>
    <w:link w:val="afc"/>
    <w:rsid w:val="00753D85"/>
    <w:rPr>
      <w:rFonts w:ascii="宋体"/>
      <w:snapToGrid w:val="0"/>
      <w:sz w:val="18"/>
      <w:szCs w:val="18"/>
    </w:rPr>
  </w:style>
  <w:style w:type="paragraph" w:styleId="afd">
    <w:name w:val="Subtitle"/>
    <w:basedOn w:val="a2"/>
    <w:next w:val="a2"/>
    <w:link w:val="Char3"/>
    <w:qFormat/>
    <w:rsid w:val="0067583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3"/>
    <w:link w:val="afd"/>
    <w:rsid w:val="0067583A"/>
    <w:rPr>
      <w:rFonts w:asciiTheme="majorHAnsi" w:hAnsiTheme="majorHAnsi" w:cstheme="majorBidi"/>
      <w:b/>
      <w:bCs/>
      <w:snapToGrid w:val="0"/>
      <w:kern w:val="28"/>
      <w:sz w:val="32"/>
      <w:szCs w:val="32"/>
    </w:rPr>
  </w:style>
  <w:style w:type="paragraph" w:styleId="HTML">
    <w:name w:val="HTML Preformatted"/>
    <w:basedOn w:val="a2"/>
    <w:link w:val="HTMLChar"/>
    <w:uiPriority w:val="99"/>
    <w:unhideWhenUsed/>
    <w:rsid w:val="00054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3"/>
    <w:link w:val="HTML"/>
    <w:uiPriority w:val="99"/>
    <w:rsid w:val="0005461D"/>
    <w:rPr>
      <w:rFonts w:ascii="宋体" w:hAnsi="宋体" w:cs="宋体"/>
      <w:sz w:val="24"/>
      <w:szCs w:val="24"/>
    </w:rPr>
  </w:style>
  <w:style w:type="character" w:styleId="HTML0">
    <w:name w:val="HTML Code"/>
    <w:basedOn w:val="a3"/>
    <w:uiPriority w:val="99"/>
    <w:unhideWhenUsed/>
    <w:rsid w:val="0005461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3"/>
    <w:rsid w:val="002E33B7"/>
  </w:style>
  <w:style w:type="paragraph" w:styleId="afe">
    <w:name w:val="Normal (Web)"/>
    <w:basedOn w:val="a2"/>
    <w:uiPriority w:val="99"/>
    <w:unhideWhenUsed/>
    <w:rsid w:val="00AC6588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ljs-builtin">
    <w:name w:val="hljs-built_in"/>
    <w:basedOn w:val="a3"/>
    <w:rsid w:val="00296387"/>
  </w:style>
  <w:style w:type="character" w:customStyle="1" w:styleId="hljs-number">
    <w:name w:val="hljs-number"/>
    <w:basedOn w:val="a3"/>
    <w:rsid w:val="00296387"/>
  </w:style>
  <w:style w:type="character" w:customStyle="1" w:styleId="hljs-string">
    <w:name w:val="hljs-string"/>
    <w:basedOn w:val="a3"/>
    <w:rsid w:val="00296387"/>
  </w:style>
  <w:style w:type="character" w:customStyle="1" w:styleId="hljs-operator">
    <w:name w:val="hljs-operator"/>
    <w:basedOn w:val="a3"/>
    <w:rsid w:val="00296387"/>
  </w:style>
  <w:style w:type="character" w:customStyle="1" w:styleId="hljs-constant">
    <w:name w:val="hljs-constant"/>
    <w:basedOn w:val="a3"/>
    <w:rsid w:val="00296387"/>
  </w:style>
  <w:style w:type="character" w:customStyle="1" w:styleId="hljs-builtins">
    <w:name w:val="hljs-built_ins"/>
    <w:basedOn w:val="a3"/>
    <w:rsid w:val="00296387"/>
  </w:style>
  <w:style w:type="character" w:styleId="aff">
    <w:name w:val="annotation reference"/>
    <w:basedOn w:val="a3"/>
    <w:rsid w:val="00E14707"/>
    <w:rPr>
      <w:sz w:val="21"/>
      <w:szCs w:val="21"/>
    </w:rPr>
  </w:style>
  <w:style w:type="paragraph" w:styleId="aff0">
    <w:name w:val="annotation text"/>
    <w:basedOn w:val="a2"/>
    <w:link w:val="Char4"/>
    <w:rsid w:val="00E14707"/>
  </w:style>
  <w:style w:type="character" w:customStyle="1" w:styleId="Char4">
    <w:name w:val="批注文字 Char"/>
    <w:basedOn w:val="a3"/>
    <w:link w:val="aff0"/>
    <w:rsid w:val="00E14707"/>
    <w:rPr>
      <w:snapToGrid w:val="0"/>
      <w:sz w:val="21"/>
      <w:szCs w:val="21"/>
    </w:rPr>
  </w:style>
  <w:style w:type="paragraph" w:styleId="aff1">
    <w:name w:val="annotation subject"/>
    <w:basedOn w:val="aff0"/>
    <w:next w:val="aff0"/>
    <w:link w:val="Char5"/>
    <w:rsid w:val="00E14707"/>
    <w:rPr>
      <w:b/>
      <w:bCs/>
    </w:rPr>
  </w:style>
  <w:style w:type="character" w:customStyle="1" w:styleId="Char5">
    <w:name w:val="批注主题 Char"/>
    <w:basedOn w:val="Char4"/>
    <w:link w:val="aff1"/>
    <w:rsid w:val="00E14707"/>
    <w:rPr>
      <w:b/>
      <w:bCs/>
    </w:rPr>
  </w:style>
  <w:style w:type="paragraph" w:styleId="aff2">
    <w:name w:val="Revision"/>
    <w:hidden/>
    <w:uiPriority w:val="99"/>
    <w:semiHidden/>
    <w:rsid w:val="00386AB7"/>
    <w:rPr>
      <w:snapToGrid w:val="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wentao@huawei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hangwentao234@huawei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mailto:git@test/auth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9ADCA-6C32-4274-A611-3BC1B1F2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17</Pages>
  <Words>2491</Words>
  <Characters>14202</Characters>
  <Application>Microsoft Office Word</Application>
  <DocSecurity>0</DocSecurity>
  <Lines>118</Lines>
  <Paragraphs>33</Paragraphs>
  <ScaleCrop>false</ScaleCrop>
  <Company>Huawei Technologies Co.,Ltd.</Company>
  <LinksUpToDate>false</LinksUpToDate>
  <CharactersWithSpaces>16660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Dengguangxing</dc:creator>
  <cp:lastModifiedBy>z00316534</cp:lastModifiedBy>
  <cp:revision>235</cp:revision>
  <dcterms:created xsi:type="dcterms:W3CDTF">2015-09-08T08:30:00Z</dcterms:created>
  <dcterms:modified xsi:type="dcterms:W3CDTF">2015-09-11T09:34:00Z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new_ms_pID_72543">
    <vt:lpwstr>(3)ZbG5PB4Q5iSkaQD2qrutns41w9dBAl3q63rko6mqFu1ZyAcqtEpamqsElc2DnwRSwrUKL6L+
FReZGBC/s4dkPokHQpgkfbLz3wJOUor6VFwwdSaxCJ9OPvJ38UwMQwC6fHp+wgWJ3XYKDp2a
sPHEBSf5XVd6Zrqs/K5+3dwXe/heVEtFuo3tlFIBPw91h+fPfCWlXdl7HoruwdeTfYxZdqbV
6no8df5Y1xUuY31k44</vt:lpwstr>
  </property>
  <property fmtid="{D5CDD505-2E9C-101B-9397-08002B2CF9AE}" pid="7" name="_new_ms_pID_725431">
    <vt:lpwstr>vGKCqe/yHLPYMIl2e9e7RXqwF7LX4LodQnXDZPMGAxcINEbPkTDPeh
aygnE7OtpIkm2qMCeFZzfBMx/ds6WtmPs6S/z31+oY6I8s3aAs4GSngjgVHoKhwU1BsqG0dW
7Kt2byTcDzc10rVz/MpTtRCvZ9wBFQDba6uRhqKQG7jJ/VXQPuelIK8kl8yd1mpfjJJm6v8s
Rjsh5byiKa+Toqn/RlOXm4S2qh1TmyxNTwU7</vt:lpwstr>
  </property>
  <property fmtid="{D5CDD505-2E9C-101B-9397-08002B2CF9AE}" pid="8" name="_new_ms_pID_725432">
    <vt:lpwstr>s//w2UJ+VwfV/4+MaU+06mbY+bFzX2Nqpwm1
JtRIMoHOAb0d5WezDRKf8ERMxvXzGYACA3BSdt0DwoKgfkHxMifDP4Q5bgVZHwtfJosGh+27
ReyGMR0zpnMiV6jKOeF5qEbmZp+WnRf3Ozf53WsNXrjKKIJZ3/VOFFx8057YzonP</vt:lpwstr>
  </property>
  <property fmtid="{D5CDD505-2E9C-101B-9397-08002B2CF9AE}" pid="9" name="sflag">
    <vt:lpwstr>1441963411</vt:lpwstr>
  </property>
</Properties>
</file>